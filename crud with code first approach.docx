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9AD43" w14:textId="77777777" w:rsidR="00805FDD" w:rsidRPr="00805FDD" w:rsidRDefault="00805FDD" w:rsidP="00805FDD">
      <w:pPr>
        <w:shd w:val="clear" w:color="auto" w:fill="FFFFFF"/>
        <w:spacing w:after="0" w:line="240" w:lineRule="auto"/>
        <w:textAlignment w:val="center"/>
        <w:outlineLvl w:val="0"/>
        <w:rPr>
          <w:rFonts w:ascii="Roboto" w:eastAsia="Times New Roman" w:hAnsi="Roboto" w:cs="Open Sans"/>
          <w:color w:val="616161"/>
          <w:kern w:val="36"/>
          <w:sz w:val="45"/>
          <w:szCs w:val="45"/>
          <w:lang w:eastAsia="en-IN"/>
          <w14:ligatures w14:val="none"/>
        </w:rPr>
      </w:pPr>
      <w:r w:rsidRPr="00805FDD">
        <w:rPr>
          <w:rFonts w:ascii="Roboto" w:eastAsia="Times New Roman" w:hAnsi="Roboto" w:cs="Open Sans"/>
          <w:color w:val="616161"/>
          <w:kern w:val="36"/>
          <w:sz w:val="45"/>
          <w:szCs w:val="45"/>
          <w:lang w:eastAsia="en-IN"/>
          <w14:ligatures w14:val="none"/>
        </w:rPr>
        <w:t xml:space="preserve">ASP.NET CORE - Learn CRUD Operations </w:t>
      </w:r>
      <w:proofErr w:type="gramStart"/>
      <w:r w:rsidRPr="00805FDD">
        <w:rPr>
          <w:rFonts w:ascii="Roboto" w:eastAsia="Times New Roman" w:hAnsi="Roboto" w:cs="Open Sans"/>
          <w:color w:val="616161"/>
          <w:kern w:val="36"/>
          <w:sz w:val="45"/>
          <w:szCs w:val="45"/>
          <w:lang w:eastAsia="en-IN"/>
          <w14:ligatures w14:val="none"/>
        </w:rPr>
        <w:t>In</w:t>
      </w:r>
      <w:proofErr w:type="gramEnd"/>
      <w:r w:rsidRPr="00805FDD">
        <w:rPr>
          <w:rFonts w:ascii="Roboto" w:eastAsia="Times New Roman" w:hAnsi="Roboto" w:cs="Open Sans"/>
          <w:color w:val="616161"/>
          <w:kern w:val="36"/>
          <w:sz w:val="45"/>
          <w:szCs w:val="45"/>
          <w:lang w:eastAsia="en-IN"/>
          <w14:ligatures w14:val="none"/>
        </w:rPr>
        <w:t xml:space="preserve"> Entity Framework Core From Zero To Hero [Updated .NET 7.0]</w:t>
      </w:r>
    </w:p>
    <w:p w14:paraId="2EC4D7AF" w14:textId="77777777" w:rsidR="00805FDD" w:rsidRPr="00805FDD" w:rsidRDefault="00805FDD" w:rsidP="00805FDD">
      <w:pPr>
        <w:shd w:val="clear" w:color="auto" w:fill="FFFFFF"/>
        <w:spacing w:before="240" w:after="24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In this ASP.NET Core tutorial, you will learn to perform CRUD operations in Entity Framework Core from the very beginning. This tutorial will help you to learn Entity Framework Core so that you can start using it in your web application.</w:t>
      </w:r>
    </w:p>
    <w:p w14:paraId="50931310" w14:textId="77777777" w:rsidR="00805FDD" w:rsidRPr="00805FDD" w:rsidRDefault="00805FDD" w:rsidP="00805FDD">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805FDD">
        <w:rPr>
          <w:rFonts w:ascii="Roboto" w:eastAsia="Times New Roman" w:hAnsi="Roboto" w:cs="Open Sans"/>
          <w:color w:val="212121"/>
          <w:kern w:val="0"/>
          <w:sz w:val="36"/>
          <w:szCs w:val="36"/>
          <w:lang w:eastAsia="en-IN"/>
          <w14:ligatures w14:val="none"/>
        </w:rPr>
        <w:t>Audience</w:t>
      </w:r>
    </w:p>
    <w:p w14:paraId="354F3962" w14:textId="77777777" w:rsidR="00805FDD" w:rsidRPr="00805FDD" w:rsidRDefault="00805FDD" w:rsidP="00805FDD">
      <w:pPr>
        <w:shd w:val="clear" w:color="auto" w:fill="FFFFFF"/>
        <w:spacing w:before="240" w:after="24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This tutorial is made for everyone who wants to learn ASP.NET Core and Entity Framework Core quickly. All the things are explained in an easy &amp; step-by-step manner. You can download the complete source code and run them in your PC.</w:t>
      </w:r>
    </w:p>
    <w:p w14:paraId="3B594602" w14:textId="77777777" w:rsidR="00805FDD" w:rsidRPr="00805FDD" w:rsidRDefault="00805FDD" w:rsidP="00805FDD">
      <w:pPr>
        <w:shd w:val="clear" w:color="auto" w:fill="FFFFFF"/>
        <w:spacing w:before="240" w:after="24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Here, I will perform the CRUD (CREATE, READ, UPDATE &amp; DELETE) operations on a teachers table in the SQL Server database.</w:t>
      </w:r>
    </w:p>
    <w:p w14:paraId="6ADF99A9" w14:textId="77777777" w:rsidR="00805FDD" w:rsidRPr="00805FDD" w:rsidRDefault="00805FDD" w:rsidP="00805FDD">
      <w:pPr>
        <w:shd w:val="clear" w:color="auto" w:fill="FFFFFF"/>
        <w:spacing w:before="240" w:after="24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This tutorial is divided into the following sections.</w:t>
      </w:r>
    </w:p>
    <w:p w14:paraId="1F16C78E" w14:textId="77777777" w:rsidR="00805FDD" w:rsidRPr="00805FDD" w:rsidRDefault="00805FDD" w:rsidP="00805FDD">
      <w:pPr>
        <w:numPr>
          <w:ilvl w:val="0"/>
          <w:numId w:val="3"/>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Creating a new ASP.NET Core Web Application</w:t>
      </w:r>
    </w:p>
    <w:p w14:paraId="47F26070" w14:textId="77777777" w:rsidR="00805FDD" w:rsidRPr="00805FDD" w:rsidRDefault="00805FDD" w:rsidP="00805FDD">
      <w:pPr>
        <w:numPr>
          <w:ilvl w:val="0"/>
          <w:numId w:val="3"/>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Install EF Core in the Application</w:t>
      </w:r>
    </w:p>
    <w:p w14:paraId="386A77F6" w14:textId="77777777" w:rsidR="00805FDD" w:rsidRPr="00805FDD" w:rsidRDefault="00805FDD" w:rsidP="00805FDD">
      <w:pPr>
        <w:numPr>
          <w:ilvl w:val="0"/>
          <w:numId w:val="3"/>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Adding Connection String to the Database</w:t>
      </w:r>
    </w:p>
    <w:p w14:paraId="6788F8F3" w14:textId="77777777" w:rsidR="00805FDD" w:rsidRPr="00805FDD" w:rsidRDefault="00805FDD" w:rsidP="00805FDD">
      <w:pPr>
        <w:numPr>
          <w:ilvl w:val="0"/>
          <w:numId w:val="3"/>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Adding Model class for Teacher</w:t>
      </w:r>
    </w:p>
    <w:p w14:paraId="0CC3614A" w14:textId="77777777" w:rsidR="00805FDD" w:rsidRPr="00805FDD" w:rsidRDefault="00805FDD" w:rsidP="00805FDD">
      <w:pPr>
        <w:numPr>
          <w:ilvl w:val="0"/>
          <w:numId w:val="3"/>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 xml:space="preserve">Adding EF Core </w:t>
      </w:r>
      <w:proofErr w:type="spellStart"/>
      <w:r w:rsidRPr="00805FDD">
        <w:rPr>
          <w:rFonts w:ascii="Open Sans" w:eastAsia="Times New Roman" w:hAnsi="Open Sans" w:cs="Open Sans"/>
          <w:color w:val="212121"/>
          <w:kern w:val="0"/>
          <w:lang w:eastAsia="en-IN"/>
          <w14:ligatures w14:val="none"/>
        </w:rPr>
        <w:t>DbContext</w:t>
      </w:r>
      <w:proofErr w:type="spellEnd"/>
      <w:r w:rsidRPr="00805FDD">
        <w:rPr>
          <w:rFonts w:ascii="Open Sans" w:eastAsia="Times New Roman" w:hAnsi="Open Sans" w:cs="Open Sans"/>
          <w:color w:val="212121"/>
          <w:kern w:val="0"/>
          <w:lang w:eastAsia="en-IN"/>
          <w14:ligatures w14:val="none"/>
        </w:rPr>
        <w:t xml:space="preserve"> File</w:t>
      </w:r>
    </w:p>
    <w:p w14:paraId="3E7813A6" w14:textId="77777777" w:rsidR="00805FDD" w:rsidRPr="00805FDD" w:rsidRDefault="00805FDD" w:rsidP="00805FDD">
      <w:pPr>
        <w:numPr>
          <w:ilvl w:val="0"/>
          <w:numId w:val="3"/>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Creating a Database using EF Core Migration</w:t>
      </w:r>
    </w:p>
    <w:p w14:paraId="1F9690E3" w14:textId="77777777" w:rsidR="00805FDD" w:rsidRPr="00805FDD" w:rsidRDefault="00805FDD" w:rsidP="00805FDD">
      <w:pPr>
        <w:numPr>
          <w:ilvl w:val="0"/>
          <w:numId w:val="3"/>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Adding Controller code</w:t>
      </w:r>
    </w:p>
    <w:p w14:paraId="6E41162D" w14:textId="77777777" w:rsidR="00805FDD" w:rsidRPr="00805FDD" w:rsidRDefault="00805FDD" w:rsidP="00805FDD">
      <w:pPr>
        <w:numPr>
          <w:ilvl w:val="0"/>
          <w:numId w:val="3"/>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Adding Client-Side Validation feature</w:t>
      </w:r>
    </w:p>
    <w:p w14:paraId="51FCA1A6" w14:textId="77777777" w:rsidR="00805FDD" w:rsidRPr="00805FDD" w:rsidRDefault="00805FDD" w:rsidP="00805FDD">
      <w:pPr>
        <w:numPr>
          <w:ilvl w:val="0"/>
          <w:numId w:val="3"/>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Performing the CREATE Teacher Functionality</w:t>
      </w:r>
    </w:p>
    <w:p w14:paraId="63D24D52" w14:textId="77777777" w:rsidR="00805FDD" w:rsidRPr="00805FDD" w:rsidRDefault="00805FDD" w:rsidP="00805FDD">
      <w:pPr>
        <w:numPr>
          <w:ilvl w:val="0"/>
          <w:numId w:val="3"/>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Performing the READ Teacher Functionality</w:t>
      </w:r>
    </w:p>
    <w:p w14:paraId="15ED31D6" w14:textId="77777777" w:rsidR="00805FDD" w:rsidRPr="00805FDD" w:rsidRDefault="00805FDD" w:rsidP="00805FDD">
      <w:pPr>
        <w:numPr>
          <w:ilvl w:val="0"/>
          <w:numId w:val="3"/>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Performing the UPDATE Teacher Functionality</w:t>
      </w:r>
    </w:p>
    <w:p w14:paraId="479D9990" w14:textId="77777777" w:rsidR="00805FDD" w:rsidRPr="00805FDD" w:rsidRDefault="00805FDD" w:rsidP="00805FDD">
      <w:pPr>
        <w:numPr>
          <w:ilvl w:val="0"/>
          <w:numId w:val="3"/>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Performing the DELETE Teacher Functionality </w:t>
      </w:r>
    </w:p>
    <w:p w14:paraId="0418F358" w14:textId="77777777" w:rsidR="00805FDD" w:rsidRPr="00805FDD" w:rsidRDefault="00805FDD" w:rsidP="00805FDD">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805FDD">
        <w:rPr>
          <w:rFonts w:ascii="Roboto" w:eastAsia="Times New Roman" w:hAnsi="Roboto" w:cs="Open Sans"/>
          <w:color w:val="212121"/>
          <w:kern w:val="0"/>
          <w:sz w:val="36"/>
          <w:szCs w:val="36"/>
          <w:lang w:eastAsia="en-IN"/>
          <w14:ligatures w14:val="none"/>
        </w:rPr>
        <w:t>Creating a new ASP.NET Core Web Application</w:t>
      </w:r>
    </w:p>
    <w:p w14:paraId="4C3C3C21" w14:textId="77777777" w:rsidR="00805FDD" w:rsidRPr="00805FDD" w:rsidRDefault="00805FDD" w:rsidP="00805FDD">
      <w:pPr>
        <w:shd w:val="clear" w:color="auto" w:fill="FFFFFF"/>
        <w:spacing w:before="240" w:after="24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In Visual Studio create a new ASP.NET Core Web App (Model-View-Controller).</w:t>
      </w:r>
    </w:p>
    <w:p w14:paraId="3DDB8A91" w14:textId="77777777" w:rsidR="00805FDD" w:rsidRPr="00805FDD" w:rsidRDefault="00805FDD" w:rsidP="00805FDD">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05FDD">
        <w:rPr>
          <w:rFonts w:ascii="Open Sans" w:eastAsia="Times New Roman" w:hAnsi="Open Sans" w:cs="Open Sans"/>
          <w:noProof/>
          <w:color w:val="212121"/>
          <w:kern w:val="0"/>
          <w:lang w:eastAsia="en-IN"/>
          <w14:ligatures w14:val="none"/>
        </w:rPr>
        <w:lastRenderedPageBreak/>
        <w:drawing>
          <wp:inline distT="0" distB="0" distL="0" distR="0" wp14:anchorId="04F041F4" wp14:editId="3AF413ED">
            <wp:extent cx="5278120" cy="3142369"/>
            <wp:effectExtent l="0" t="0" r="0" b="1270"/>
            <wp:docPr id="3" name="Picture 14" descr="asp.net cor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core ap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627" cy="3145647"/>
                    </a:xfrm>
                    <a:prstGeom prst="rect">
                      <a:avLst/>
                    </a:prstGeom>
                    <a:noFill/>
                    <a:ln>
                      <a:noFill/>
                    </a:ln>
                  </pic:spPr>
                </pic:pic>
              </a:graphicData>
            </a:graphic>
          </wp:inline>
        </w:drawing>
      </w:r>
    </w:p>
    <w:p w14:paraId="2A5FA894"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In the next window, give the app name as </w:t>
      </w:r>
      <w:r w:rsidRPr="00805FDD">
        <w:rPr>
          <w:rFonts w:ascii="Open Sans" w:eastAsia="Times New Roman" w:hAnsi="Open Sans" w:cs="Open Sans"/>
          <w:b/>
          <w:bCs/>
          <w:color w:val="212121"/>
          <w:kern w:val="0"/>
          <w:lang w:eastAsia="en-IN"/>
          <w14:ligatures w14:val="none"/>
        </w:rPr>
        <w:t>CRUDEF</w:t>
      </w:r>
      <w:r w:rsidRPr="00805FDD">
        <w:rPr>
          <w:rFonts w:ascii="Open Sans" w:eastAsia="Times New Roman" w:hAnsi="Open Sans" w:cs="Open Sans"/>
          <w:color w:val="212121"/>
          <w:kern w:val="0"/>
          <w:lang w:eastAsia="en-IN"/>
          <w14:ligatures w14:val="none"/>
        </w:rPr>
        <w:t xml:space="preserve"> and provide it some location on your computer. </w:t>
      </w:r>
      <w:proofErr w:type="gramStart"/>
      <w:r w:rsidRPr="00805FDD">
        <w:rPr>
          <w:rFonts w:ascii="Open Sans" w:eastAsia="Times New Roman" w:hAnsi="Open Sans" w:cs="Open Sans"/>
          <w:color w:val="212121"/>
          <w:kern w:val="0"/>
          <w:lang w:eastAsia="en-IN"/>
          <w14:ligatures w14:val="none"/>
        </w:rPr>
        <w:t>Finally</w:t>
      </w:r>
      <w:proofErr w:type="gramEnd"/>
      <w:r w:rsidRPr="00805FDD">
        <w:rPr>
          <w:rFonts w:ascii="Open Sans" w:eastAsia="Times New Roman" w:hAnsi="Open Sans" w:cs="Open Sans"/>
          <w:color w:val="212121"/>
          <w:kern w:val="0"/>
          <w:lang w:eastAsia="en-IN"/>
          <w14:ligatures w14:val="none"/>
        </w:rPr>
        <w:t xml:space="preserve"> after it you select the latest version of .NET which is </w:t>
      </w:r>
      <w:r w:rsidRPr="00805FDD">
        <w:rPr>
          <w:rFonts w:ascii="Open Sans" w:eastAsia="Times New Roman" w:hAnsi="Open Sans" w:cs="Open Sans"/>
          <w:b/>
          <w:bCs/>
          <w:color w:val="212121"/>
          <w:kern w:val="0"/>
          <w:lang w:eastAsia="en-IN"/>
          <w14:ligatures w14:val="none"/>
        </w:rPr>
        <w:t>.NET 7.0</w:t>
      </w:r>
      <w:r w:rsidRPr="00805FDD">
        <w:rPr>
          <w:rFonts w:ascii="Open Sans" w:eastAsia="Times New Roman" w:hAnsi="Open Sans" w:cs="Open Sans"/>
          <w:color w:val="212121"/>
          <w:kern w:val="0"/>
          <w:lang w:eastAsia="en-IN"/>
          <w14:ligatures w14:val="none"/>
        </w:rPr>
        <w:t> right now.</w:t>
      </w:r>
    </w:p>
    <w:p w14:paraId="32D30FAE" w14:textId="77777777" w:rsidR="00805FDD" w:rsidRPr="00805FDD" w:rsidRDefault="00805FDD" w:rsidP="00805FDD">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05FDD">
        <w:rPr>
          <w:rFonts w:ascii="Open Sans" w:eastAsia="Times New Roman" w:hAnsi="Open Sans" w:cs="Open Sans"/>
          <w:noProof/>
          <w:color w:val="212121"/>
          <w:kern w:val="0"/>
          <w:lang w:eastAsia="en-IN"/>
          <w14:ligatures w14:val="none"/>
        </w:rPr>
        <w:drawing>
          <wp:inline distT="0" distB="0" distL="0" distR="0" wp14:anchorId="09F4617D" wp14:editId="491ABFAB">
            <wp:extent cx="5320271" cy="3230880"/>
            <wp:effectExtent l="0" t="0" r="0" b="7620"/>
            <wp:docPr id="4" name="Picture 13" descr="asp.net core app versio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p.net core app version 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2628" cy="3232311"/>
                    </a:xfrm>
                    <a:prstGeom prst="rect">
                      <a:avLst/>
                    </a:prstGeom>
                    <a:noFill/>
                    <a:ln>
                      <a:noFill/>
                    </a:ln>
                  </pic:spPr>
                </pic:pic>
              </a:graphicData>
            </a:graphic>
          </wp:inline>
        </w:drawing>
      </w:r>
    </w:p>
    <w:p w14:paraId="660D5ED9"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 xml:space="preserve">The app will be based on MVC architecture and comes preconfigured with routing, Static files and necessary </w:t>
      </w:r>
      <w:proofErr w:type="spellStart"/>
      <w:r w:rsidRPr="00805FDD">
        <w:rPr>
          <w:rFonts w:ascii="Open Sans" w:eastAsia="Times New Roman" w:hAnsi="Open Sans" w:cs="Open Sans"/>
          <w:color w:val="212121"/>
          <w:kern w:val="0"/>
          <w:lang w:eastAsia="en-IN"/>
          <w14:ligatures w14:val="none"/>
        </w:rPr>
        <w:t>middlewares</w:t>
      </w:r>
      <w:proofErr w:type="spellEnd"/>
      <w:r w:rsidRPr="00805FDD">
        <w:rPr>
          <w:rFonts w:ascii="Open Sans" w:eastAsia="Times New Roman" w:hAnsi="Open Sans" w:cs="Open Sans"/>
          <w:color w:val="212121"/>
          <w:kern w:val="0"/>
          <w:lang w:eastAsia="en-IN"/>
          <w14:ligatures w14:val="none"/>
        </w:rPr>
        <w:t>. All this is provided in the </w:t>
      </w:r>
      <w:proofErr w:type="spellStart"/>
      <w:r w:rsidRPr="00805FDD">
        <w:rPr>
          <w:rFonts w:ascii="Open Sans" w:eastAsia="Times New Roman" w:hAnsi="Open Sans" w:cs="Open Sans"/>
          <w:b/>
          <w:bCs/>
          <w:color w:val="212121"/>
          <w:kern w:val="0"/>
          <w:lang w:eastAsia="en-IN"/>
          <w14:ligatures w14:val="none"/>
        </w:rPr>
        <w:t>Program.cs</w:t>
      </w:r>
      <w:proofErr w:type="spellEnd"/>
      <w:r w:rsidRPr="00805FDD">
        <w:rPr>
          <w:rFonts w:ascii="Open Sans" w:eastAsia="Times New Roman" w:hAnsi="Open Sans" w:cs="Open Sans"/>
          <w:color w:val="212121"/>
          <w:kern w:val="0"/>
          <w:lang w:eastAsia="en-IN"/>
          <w14:ligatures w14:val="none"/>
        </w:rPr>
        <w:t xml:space="preserve"> class which </w:t>
      </w:r>
      <w:proofErr w:type="gramStart"/>
      <w:r w:rsidRPr="00805FDD">
        <w:rPr>
          <w:rFonts w:ascii="Open Sans" w:eastAsia="Times New Roman" w:hAnsi="Open Sans" w:cs="Open Sans"/>
          <w:color w:val="212121"/>
          <w:kern w:val="0"/>
          <w:lang w:eastAsia="en-IN"/>
          <w14:ligatures w14:val="none"/>
        </w:rPr>
        <w:t>is located in</w:t>
      </w:r>
      <w:proofErr w:type="gramEnd"/>
      <w:r w:rsidRPr="00805FDD">
        <w:rPr>
          <w:rFonts w:ascii="Open Sans" w:eastAsia="Times New Roman" w:hAnsi="Open Sans" w:cs="Open Sans"/>
          <w:color w:val="212121"/>
          <w:kern w:val="0"/>
          <w:lang w:eastAsia="en-IN"/>
          <w14:ligatures w14:val="none"/>
        </w:rPr>
        <w:t xml:space="preserve"> the root of the application.</w:t>
      </w:r>
    </w:p>
    <w:p w14:paraId="29FCA677" w14:textId="77777777" w:rsidR="00805FDD" w:rsidRPr="00805FDD" w:rsidRDefault="00805FDD" w:rsidP="00805FDD">
      <w:pPr>
        <w:shd w:val="clear" w:color="auto" w:fill="FFFFFF"/>
        <w:spacing w:before="240" w:after="24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 xml:space="preserve">Open the </w:t>
      </w:r>
      <w:proofErr w:type="spellStart"/>
      <w:r w:rsidRPr="00805FDD">
        <w:rPr>
          <w:rFonts w:ascii="Open Sans" w:eastAsia="Times New Roman" w:hAnsi="Open Sans" w:cs="Open Sans"/>
          <w:color w:val="212121"/>
          <w:kern w:val="0"/>
          <w:lang w:eastAsia="en-IN"/>
          <w14:ligatures w14:val="none"/>
        </w:rPr>
        <w:t>Program.cs</w:t>
      </w:r>
      <w:proofErr w:type="spellEnd"/>
      <w:r w:rsidRPr="00805FDD">
        <w:rPr>
          <w:rFonts w:ascii="Open Sans" w:eastAsia="Times New Roman" w:hAnsi="Open Sans" w:cs="Open Sans"/>
          <w:color w:val="212121"/>
          <w:kern w:val="0"/>
          <w:lang w:eastAsia="en-IN"/>
          <w14:ligatures w14:val="none"/>
        </w:rPr>
        <w:t xml:space="preserve"> class and you can see the default settings it contains. See it's code below:</w:t>
      </w:r>
    </w:p>
    <w:p w14:paraId="5C8AF1D4"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1990B8"/>
          <w:kern w:val="0"/>
          <w:lang w:eastAsia="en-IN"/>
          <w14:ligatures w14:val="none"/>
        </w:rPr>
        <w:lastRenderedPageBreak/>
        <w:t>var</w:t>
      </w:r>
      <w:r w:rsidRPr="00805FDD">
        <w:rPr>
          <w:rFonts w:ascii="Consolas" w:eastAsia="Times New Roman" w:hAnsi="Consolas" w:cs="Courier New"/>
          <w:color w:val="000000"/>
          <w:kern w:val="0"/>
          <w:lang w:eastAsia="en-IN"/>
          <w14:ligatures w14:val="none"/>
        </w:rPr>
        <w:t xml:space="preserve"> builder </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000000"/>
          <w:kern w:val="0"/>
          <w:lang w:eastAsia="en-IN"/>
          <w14:ligatures w14:val="none"/>
        </w:rPr>
        <w:t>WebApplication</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CreateBuilder</w:t>
      </w:r>
      <w:proofErr w:type="spellEnd"/>
      <w:r w:rsidRPr="00805FDD">
        <w:rPr>
          <w:rFonts w:ascii="Consolas" w:eastAsia="Times New Roman" w:hAnsi="Consolas" w:cs="Courier New"/>
          <w:color w:val="5F6364"/>
          <w:kern w:val="0"/>
          <w:lang w:eastAsia="en-IN"/>
          <w14:ligatures w14:val="none"/>
        </w:rPr>
        <w:t>(</w:t>
      </w:r>
      <w:proofErr w:type="spellStart"/>
      <w:r w:rsidRPr="00805FDD">
        <w:rPr>
          <w:rFonts w:ascii="Consolas" w:eastAsia="Times New Roman" w:hAnsi="Consolas" w:cs="Courier New"/>
          <w:color w:val="000000"/>
          <w:kern w:val="0"/>
          <w:lang w:eastAsia="en-IN"/>
          <w14:ligatures w14:val="none"/>
        </w:rPr>
        <w:t>args</w:t>
      </w:r>
      <w:proofErr w:type="spellEnd"/>
      <w:proofErr w:type="gramStart"/>
      <w:r w:rsidRPr="00805FDD">
        <w:rPr>
          <w:rFonts w:ascii="Consolas" w:eastAsia="Times New Roman" w:hAnsi="Consolas" w:cs="Courier New"/>
          <w:color w:val="5F6364"/>
          <w:kern w:val="0"/>
          <w:lang w:eastAsia="en-IN"/>
          <w14:ligatures w14:val="none"/>
        </w:rPr>
        <w:t>);</w:t>
      </w:r>
      <w:proofErr w:type="gramEnd"/>
    </w:p>
    <w:p w14:paraId="596C409C"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28F77E69"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7D8B99"/>
          <w:kern w:val="0"/>
          <w:lang w:eastAsia="en-IN"/>
          <w14:ligatures w14:val="none"/>
        </w:rPr>
        <w:t>// Add services to the container.</w:t>
      </w:r>
    </w:p>
    <w:p w14:paraId="39B93E8A"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roofErr w:type="spellStart"/>
      <w:proofErr w:type="gramStart"/>
      <w:r w:rsidRPr="00805FDD">
        <w:rPr>
          <w:rFonts w:ascii="Consolas" w:eastAsia="Times New Roman" w:hAnsi="Consolas" w:cs="Courier New"/>
          <w:color w:val="000000"/>
          <w:kern w:val="0"/>
          <w:lang w:eastAsia="en-IN"/>
          <w14:ligatures w14:val="none"/>
        </w:rPr>
        <w:t>builder</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Services</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AddControllersWithViews</w:t>
      </w:r>
      <w:proofErr w:type="spellEnd"/>
      <w:proofErr w:type="gramEnd"/>
      <w:r w:rsidRPr="00805FDD">
        <w:rPr>
          <w:rFonts w:ascii="Consolas" w:eastAsia="Times New Roman" w:hAnsi="Consolas" w:cs="Courier New"/>
          <w:color w:val="5F6364"/>
          <w:kern w:val="0"/>
          <w:lang w:eastAsia="en-IN"/>
          <w14:ligatures w14:val="none"/>
        </w:rPr>
        <w:t>();</w:t>
      </w:r>
    </w:p>
    <w:p w14:paraId="12A0F70C"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443242B4"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1990B8"/>
          <w:kern w:val="0"/>
          <w:lang w:eastAsia="en-IN"/>
          <w14:ligatures w14:val="none"/>
        </w:rPr>
        <w:t>var</w:t>
      </w:r>
      <w:r w:rsidRPr="00805FDD">
        <w:rPr>
          <w:rFonts w:ascii="Consolas" w:eastAsia="Times New Roman" w:hAnsi="Consolas" w:cs="Courier New"/>
          <w:color w:val="000000"/>
          <w:kern w:val="0"/>
          <w:lang w:eastAsia="en-IN"/>
          <w14:ligatures w14:val="none"/>
        </w:rPr>
        <w:t xml:space="preserve"> app </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 xml:space="preserve"> </w:t>
      </w:r>
      <w:proofErr w:type="spellStart"/>
      <w:proofErr w:type="gramStart"/>
      <w:r w:rsidRPr="00805FDD">
        <w:rPr>
          <w:rFonts w:ascii="Consolas" w:eastAsia="Times New Roman" w:hAnsi="Consolas" w:cs="Courier New"/>
          <w:color w:val="000000"/>
          <w:kern w:val="0"/>
          <w:lang w:eastAsia="en-IN"/>
          <w14:ligatures w14:val="none"/>
        </w:rPr>
        <w:t>builder</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Build</w:t>
      </w:r>
      <w:proofErr w:type="spellEnd"/>
      <w:proofErr w:type="gramEnd"/>
      <w:r w:rsidRPr="00805FDD">
        <w:rPr>
          <w:rFonts w:ascii="Consolas" w:eastAsia="Times New Roman" w:hAnsi="Consolas" w:cs="Courier New"/>
          <w:color w:val="5F6364"/>
          <w:kern w:val="0"/>
          <w:lang w:eastAsia="en-IN"/>
          <w14:ligatures w14:val="none"/>
        </w:rPr>
        <w:t>();</w:t>
      </w:r>
    </w:p>
    <w:p w14:paraId="5735C7D5"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45402B6B"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7D8B99"/>
          <w:kern w:val="0"/>
          <w:lang w:eastAsia="en-IN"/>
          <w14:ligatures w14:val="none"/>
        </w:rPr>
        <w:t>// Configure the HTTP request pipeline.</w:t>
      </w:r>
    </w:p>
    <w:p w14:paraId="49CE7712"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1990B8"/>
          <w:kern w:val="0"/>
          <w:lang w:eastAsia="en-IN"/>
          <w14:ligatures w14:val="none"/>
        </w:rPr>
        <w:t>if</w:t>
      </w:r>
      <w:r w:rsidRPr="00805FDD">
        <w:rPr>
          <w:rFonts w:ascii="Consolas" w:eastAsia="Times New Roman" w:hAnsi="Consolas" w:cs="Courier New"/>
          <w:color w:val="000000"/>
          <w:kern w:val="0"/>
          <w:lang w:eastAsia="en-IN"/>
          <w14:ligatures w14:val="none"/>
        </w:rPr>
        <w:t xml:space="preserve"> </w:t>
      </w:r>
      <w:proofErr w:type="gramStart"/>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A67F59"/>
          <w:kern w:val="0"/>
          <w:lang w:eastAsia="en-IN"/>
          <w14:ligatures w14:val="none"/>
        </w:rPr>
        <w:t>!</w:t>
      </w:r>
      <w:proofErr w:type="spellStart"/>
      <w:r w:rsidRPr="00805FDD">
        <w:rPr>
          <w:rFonts w:ascii="Consolas" w:eastAsia="Times New Roman" w:hAnsi="Consolas" w:cs="Courier New"/>
          <w:color w:val="000000"/>
          <w:kern w:val="0"/>
          <w:lang w:eastAsia="en-IN"/>
          <w14:ligatures w14:val="none"/>
        </w:rPr>
        <w:t>app</w:t>
      </w:r>
      <w:proofErr w:type="gram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Environment</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IsDevelopment</w:t>
      </w:r>
      <w:proofErr w:type="spellEnd"/>
      <w:r w:rsidRPr="00805FDD">
        <w:rPr>
          <w:rFonts w:ascii="Consolas" w:eastAsia="Times New Roman" w:hAnsi="Consolas" w:cs="Courier New"/>
          <w:color w:val="5F6364"/>
          <w:kern w:val="0"/>
          <w:lang w:eastAsia="en-IN"/>
          <w14:ligatures w14:val="none"/>
        </w:rPr>
        <w:t>())</w:t>
      </w:r>
    </w:p>
    <w:p w14:paraId="10BAC728"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5F6364"/>
          <w:kern w:val="0"/>
          <w:lang w:eastAsia="en-IN"/>
          <w14:ligatures w14:val="none"/>
        </w:rPr>
        <w:t>{</w:t>
      </w:r>
    </w:p>
    <w:p w14:paraId="6877064C"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proofErr w:type="spellStart"/>
      <w:proofErr w:type="gramStart"/>
      <w:r w:rsidRPr="00805FDD">
        <w:rPr>
          <w:rFonts w:ascii="Consolas" w:eastAsia="Times New Roman" w:hAnsi="Consolas" w:cs="Courier New"/>
          <w:color w:val="000000"/>
          <w:kern w:val="0"/>
          <w:lang w:eastAsia="en-IN"/>
          <w14:ligatures w14:val="none"/>
        </w:rPr>
        <w:t>app</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UseExceptionHandler</w:t>
      </w:r>
      <w:proofErr w:type="spellEnd"/>
      <w:proofErr w:type="gram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"/Home/Error"</w:t>
      </w:r>
      <w:r w:rsidRPr="00805FDD">
        <w:rPr>
          <w:rFonts w:ascii="Consolas" w:eastAsia="Times New Roman" w:hAnsi="Consolas" w:cs="Courier New"/>
          <w:color w:val="5F6364"/>
          <w:kern w:val="0"/>
          <w:lang w:eastAsia="en-IN"/>
          <w14:ligatures w14:val="none"/>
        </w:rPr>
        <w:t>);</w:t>
      </w:r>
    </w:p>
    <w:p w14:paraId="3939775D"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7D8B99"/>
          <w:kern w:val="0"/>
          <w:lang w:eastAsia="en-IN"/>
          <w14:ligatures w14:val="none"/>
        </w:rPr>
        <w:t xml:space="preserve">// The default HSTS value is 30 days. You may want to change this for production scenarios, see </w:t>
      </w:r>
      <w:hyperlink r:id="rId7" w:history="1">
        <w:r w:rsidRPr="00805FDD">
          <w:rPr>
            <w:rFonts w:ascii="Consolas" w:eastAsia="Times New Roman" w:hAnsi="Consolas" w:cs="Courier New"/>
            <w:color w:val="0000FF"/>
            <w:kern w:val="0"/>
            <w:u w:val="single"/>
            <w:lang w:eastAsia="en-IN"/>
            <w14:ligatures w14:val="none"/>
          </w:rPr>
          <w:t>https://aka.ms/aspnetcore-hsts.</w:t>
        </w:r>
      </w:hyperlink>
    </w:p>
    <w:p w14:paraId="6CA4F7E2"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proofErr w:type="spellStart"/>
      <w:proofErr w:type="gramStart"/>
      <w:r w:rsidRPr="00805FDD">
        <w:rPr>
          <w:rFonts w:ascii="Consolas" w:eastAsia="Times New Roman" w:hAnsi="Consolas" w:cs="Courier New"/>
          <w:color w:val="000000"/>
          <w:kern w:val="0"/>
          <w:lang w:eastAsia="en-IN"/>
          <w14:ligatures w14:val="none"/>
        </w:rPr>
        <w:t>app</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UseHsts</w:t>
      </w:r>
      <w:proofErr w:type="spellEnd"/>
      <w:proofErr w:type="gramEnd"/>
      <w:r w:rsidRPr="00805FDD">
        <w:rPr>
          <w:rFonts w:ascii="Consolas" w:eastAsia="Times New Roman" w:hAnsi="Consolas" w:cs="Courier New"/>
          <w:color w:val="5F6364"/>
          <w:kern w:val="0"/>
          <w:lang w:eastAsia="en-IN"/>
          <w14:ligatures w14:val="none"/>
        </w:rPr>
        <w:t>();</w:t>
      </w:r>
    </w:p>
    <w:p w14:paraId="0FC695C9"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5F6364"/>
          <w:kern w:val="0"/>
          <w:lang w:eastAsia="en-IN"/>
          <w14:ligatures w14:val="none"/>
        </w:rPr>
        <w:t>}</w:t>
      </w:r>
    </w:p>
    <w:p w14:paraId="506CFD16"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00361042"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roofErr w:type="spellStart"/>
      <w:proofErr w:type="gramStart"/>
      <w:r w:rsidRPr="00805FDD">
        <w:rPr>
          <w:rFonts w:ascii="Consolas" w:eastAsia="Times New Roman" w:hAnsi="Consolas" w:cs="Courier New"/>
          <w:color w:val="000000"/>
          <w:kern w:val="0"/>
          <w:lang w:eastAsia="en-IN"/>
          <w14:ligatures w14:val="none"/>
        </w:rPr>
        <w:t>app</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UseHttpsRedirection</w:t>
      </w:r>
      <w:proofErr w:type="spellEnd"/>
      <w:proofErr w:type="gramEnd"/>
      <w:r w:rsidRPr="00805FDD">
        <w:rPr>
          <w:rFonts w:ascii="Consolas" w:eastAsia="Times New Roman" w:hAnsi="Consolas" w:cs="Courier New"/>
          <w:color w:val="5F6364"/>
          <w:kern w:val="0"/>
          <w:lang w:eastAsia="en-IN"/>
          <w14:ligatures w14:val="none"/>
        </w:rPr>
        <w:t>();</w:t>
      </w:r>
    </w:p>
    <w:p w14:paraId="351A7098"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roofErr w:type="spellStart"/>
      <w:proofErr w:type="gramStart"/>
      <w:r w:rsidRPr="00805FDD">
        <w:rPr>
          <w:rFonts w:ascii="Consolas" w:eastAsia="Times New Roman" w:hAnsi="Consolas" w:cs="Courier New"/>
          <w:color w:val="000000"/>
          <w:kern w:val="0"/>
          <w:lang w:eastAsia="en-IN"/>
          <w14:ligatures w14:val="none"/>
        </w:rPr>
        <w:t>app</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UseStaticFiles</w:t>
      </w:r>
      <w:proofErr w:type="spellEnd"/>
      <w:proofErr w:type="gramEnd"/>
      <w:r w:rsidRPr="00805FDD">
        <w:rPr>
          <w:rFonts w:ascii="Consolas" w:eastAsia="Times New Roman" w:hAnsi="Consolas" w:cs="Courier New"/>
          <w:color w:val="5F6364"/>
          <w:kern w:val="0"/>
          <w:lang w:eastAsia="en-IN"/>
          <w14:ligatures w14:val="none"/>
        </w:rPr>
        <w:t>();</w:t>
      </w:r>
    </w:p>
    <w:p w14:paraId="525E4F09"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070AF001"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roofErr w:type="spellStart"/>
      <w:proofErr w:type="gramStart"/>
      <w:r w:rsidRPr="00805FDD">
        <w:rPr>
          <w:rFonts w:ascii="Consolas" w:eastAsia="Times New Roman" w:hAnsi="Consolas" w:cs="Courier New"/>
          <w:color w:val="000000"/>
          <w:kern w:val="0"/>
          <w:lang w:eastAsia="en-IN"/>
          <w14:ligatures w14:val="none"/>
        </w:rPr>
        <w:t>app</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UseRouting</w:t>
      </w:r>
      <w:proofErr w:type="spellEnd"/>
      <w:proofErr w:type="gramEnd"/>
      <w:r w:rsidRPr="00805FDD">
        <w:rPr>
          <w:rFonts w:ascii="Consolas" w:eastAsia="Times New Roman" w:hAnsi="Consolas" w:cs="Courier New"/>
          <w:color w:val="5F6364"/>
          <w:kern w:val="0"/>
          <w:lang w:eastAsia="en-IN"/>
          <w14:ligatures w14:val="none"/>
        </w:rPr>
        <w:t>();</w:t>
      </w:r>
    </w:p>
    <w:p w14:paraId="49A600C6"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00787E6E"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roofErr w:type="spellStart"/>
      <w:proofErr w:type="gramStart"/>
      <w:r w:rsidRPr="00805FDD">
        <w:rPr>
          <w:rFonts w:ascii="Consolas" w:eastAsia="Times New Roman" w:hAnsi="Consolas" w:cs="Courier New"/>
          <w:color w:val="000000"/>
          <w:kern w:val="0"/>
          <w:lang w:eastAsia="en-IN"/>
          <w14:ligatures w14:val="none"/>
        </w:rPr>
        <w:t>app</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UseAuthorization</w:t>
      </w:r>
      <w:proofErr w:type="spellEnd"/>
      <w:proofErr w:type="gramEnd"/>
      <w:r w:rsidRPr="00805FDD">
        <w:rPr>
          <w:rFonts w:ascii="Consolas" w:eastAsia="Times New Roman" w:hAnsi="Consolas" w:cs="Courier New"/>
          <w:color w:val="5F6364"/>
          <w:kern w:val="0"/>
          <w:lang w:eastAsia="en-IN"/>
          <w14:ligatures w14:val="none"/>
        </w:rPr>
        <w:t>();</w:t>
      </w:r>
    </w:p>
    <w:p w14:paraId="2996F4EA"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1F3E7C45"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roofErr w:type="spellStart"/>
      <w:proofErr w:type="gramStart"/>
      <w:r w:rsidRPr="00805FDD">
        <w:rPr>
          <w:rFonts w:ascii="Consolas" w:eastAsia="Times New Roman" w:hAnsi="Consolas" w:cs="Courier New"/>
          <w:color w:val="000000"/>
          <w:kern w:val="0"/>
          <w:lang w:eastAsia="en-IN"/>
          <w14:ligatures w14:val="none"/>
        </w:rPr>
        <w:t>app</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MapControllerRoute</w:t>
      </w:r>
      <w:proofErr w:type="spellEnd"/>
      <w:proofErr w:type="gramEnd"/>
      <w:r w:rsidRPr="00805FDD">
        <w:rPr>
          <w:rFonts w:ascii="Consolas" w:eastAsia="Times New Roman" w:hAnsi="Consolas" w:cs="Courier New"/>
          <w:color w:val="5F6364"/>
          <w:kern w:val="0"/>
          <w:lang w:eastAsia="en-IN"/>
          <w14:ligatures w14:val="none"/>
        </w:rPr>
        <w:t>(</w:t>
      </w:r>
    </w:p>
    <w:p w14:paraId="3B321814"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5F6364"/>
          <w:kern w:val="0"/>
          <w:lang w:eastAsia="en-IN"/>
          <w14:ligatures w14:val="none"/>
        </w:rPr>
        <w:t>name:</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2F9C0A"/>
          <w:kern w:val="0"/>
          <w:lang w:eastAsia="en-IN"/>
          <w14:ligatures w14:val="none"/>
        </w:rPr>
        <w:t>"default"</w:t>
      </w:r>
      <w:r w:rsidRPr="00805FDD">
        <w:rPr>
          <w:rFonts w:ascii="Consolas" w:eastAsia="Times New Roman" w:hAnsi="Consolas" w:cs="Courier New"/>
          <w:color w:val="5F6364"/>
          <w:kern w:val="0"/>
          <w:lang w:eastAsia="en-IN"/>
          <w14:ligatures w14:val="none"/>
        </w:rPr>
        <w:t>,</w:t>
      </w:r>
    </w:p>
    <w:p w14:paraId="0BD29185"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5F6364"/>
          <w:kern w:val="0"/>
          <w:lang w:eastAsia="en-IN"/>
          <w14:ligatures w14:val="none"/>
        </w:rPr>
        <w:t>pattern:</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2F9C0A"/>
          <w:kern w:val="0"/>
          <w:lang w:eastAsia="en-IN"/>
          <w14:ligatures w14:val="none"/>
        </w:rPr>
        <w:t>"{controller=Home}/{action=Index}/{id?}"</w:t>
      </w:r>
      <w:proofErr w:type="gramStart"/>
      <w:r w:rsidRPr="00805FDD">
        <w:rPr>
          <w:rFonts w:ascii="Consolas" w:eastAsia="Times New Roman" w:hAnsi="Consolas" w:cs="Courier New"/>
          <w:color w:val="5F6364"/>
          <w:kern w:val="0"/>
          <w:lang w:eastAsia="en-IN"/>
          <w14:ligatures w14:val="none"/>
        </w:rPr>
        <w:t>);</w:t>
      </w:r>
      <w:proofErr w:type="gramEnd"/>
    </w:p>
    <w:p w14:paraId="282559CF"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3BF32068"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roofErr w:type="spellStart"/>
      <w:proofErr w:type="gramStart"/>
      <w:r w:rsidRPr="00805FDD">
        <w:rPr>
          <w:rFonts w:ascii="Consolas" w:eastAsia="Times New Roman" w:hAnsi="Consolas" w:cs="Courier New"/>
          <w:color w:val="000000"/>
          <w:kern w:val="0"/>
          <w:lang w:eastAsia="en-IN"/>
          <w14:ligatures w14:val="none"/>
        </w:rPr>
        <w:t>app</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Run</w:t>
      </w:r>
      <w:proofErr w:type="spellEnd"/>
      <w:proofErr w:type="gramEnd"/>
      <w:r w:rsidRPr="00805FDD">
        <w:rPr>
          <w:rFonts w:ascii="Consolas" w:eastAsia="Times New Roman" w:hAnsi="Consolas" w:cs="Courier New"/>
          <w:color w:val="5F6364"/>
          <w:kern w:val="0"/>
          <w:lang w:eastAsia="en-IN"/>
          <w14:ligatures w14:val="none"/>
        </w:rPr>
        <w:t>();</w:t>
      </w:r>
    </w:p>
    <w:p w14:paraId="792F172F"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BBBBBB"/>
          <w:kern w:val="0"/>
          <w:sz w:val="19"/>
          <w:szCs w:val="19"/>
          <w:lang w:eastAsia="en-IN"/>
          <w14:ligatures w14:val="none"/>
        </w:rPr>
        <w:t>C#</w:t>
      </w:r>
    </w:p>
    <w:p w14:paraId="1E996B60"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Copy</w:t>
      </w:r>
    </w:p>
    <w:p w14:paraId="7EB8FABE"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 xml:space="preserve">You can register </w:t>
      </w:r>
      <w:proofErr w:type="spellStart"/>
      <w:r w:rsidRPr="00805FDD">
        <w:rPr>
          <w:rFonts w:ascii="Open Sans" w:eastAsia="Times New Roman" w:hAnsi="Open Sans" w:cs="Open Sans"/>
          <w:color w:val="212121"/>
          <w:kern w:val="0"/>
          <w:lang w:eastAsia="en-IN"/>
          <w14:ligatures w14:val="none"/>
        </w:rPr>
        <w:t>new</w:t>
      </w:r>
      <w:proofErr w:type="spellEnd"/>
      <w:r w:rsidRPr="00805FDD">
        <w:rPr>
          <w:rFonts w:ascii="Open Sans" w:eastAsia="Times New Roman" w:hAnsi="Open Sans" w:cs="Open Sans"/>
          <w:color w:val="212121"/>
          <w:kern w:val="0"/>
          <w:lang w:eastAsia="en-IN"/>
          <w14:ligatures w14:val="none"/>
        </w:rPr>
        <w:t xml:space="preserve"> services and add other new settings in this file. All this you can read at </w:t>
      </w:r>
      <w:hyperlink r:id="rId8" w:tgtFrame="_blank" w:history="1">
        <w:r w:rsidRPr="00805FDD">
          <w:rPr>
            <w:rFonts w:ascii="Open Sans" w:eastAsia="Times New Roman" w:hAnsi="Open Sans" w:cs="Open Sans"/>
            <w:color w:val="1E88E5"/>
            <w:kern w:val="0"/>
            <w:u w:val="single"/>
            <w:lang w:eastAsia="en-IN"/>
            <w14:ligatures w14:val="none"/>
          </w:rPr>
          <w:t xml:space="preserve">ASP.NET Core Configurations – </w:t>
        </w:r>
        <w:proofErr w:type="spellStart"/>
        <w:r w:rsidRPr="00805FDD">
          <w:rPr>
            <w:rFonts w:ascii="Open Sans" w:eastAsia="Times New Roman" w:hAnsi="Open Sans" w:cs="Open Sans"/>
            <w:color w:val="1E88E5"/>
            <w:kern w:val="0"/>
            <w:u w:val="single"/>
            <w:lang w:eastAsia="en-IN"/>
            <w14:ligatures w14:val="none"/>
          </w:rPr>
          <w:t>Program.cs</w:t>
        </w:r>
        <w:proofErr w:type="spellEnd"/>
        <w:r w:rsidRPr="00805FDD">
          <w:rPr>
            <w:rFonts w:ascii="Open Sans" w:eastAsia="Times New Roman" w:hAnsi="Open Sans" w:cs="Open Sans"/>
            <w:color w:val="1E88E5"/>
            <w:kern w:val="0"/>
            <w:u w:val="single"/>
            <w:lang w:eastAsia="en-IN"/>
            <w14:ligatures w14:val="none"/>
          </w:rPr>
          <w:t xml:space="preserve"> Middleware </w:t>
        </w:r>
        <w:proofErr w:type="spellStart"/>
        <w:r w:rsidRPr="00805FDD">
          <w:rPr>
            <w:rFonts w:ascii="Open Sans" w:eastAsia="Times New Roman" w:hAnsi="Open Sans" w:cs="Open Sans"/>
            <w:color w:val="1E88E5"/>
            <w:kern w:val="0"/>
            <w:u w:val="single"/>
            <w:lang w:eastAsia="en-IN"/>
            <w14:ligatures w14:val="none"/>
          </w:rPr>
          <w:t>AppSettings</w:t>
        </w:r>
        <w:proofErr w:type="spellEnd"/>
      </w:hyperlink>
      <w:r w:rsidRPr="00805FDD">
        <w:rPr>
          <w:rFonts w:ascii="Open Sans" w:eastAsia="Times New Roman" w:hAnsi="Open Sans" w:cs="Open Sans"/>
          <w:color w:val="212121"/>
          <w:kern w:val="0"/>
          <w:lang w:eastAsia="en-IN"/>
          <w14:ligatures w14:val="none"/>
        </w:rPr>
        <w:t>. Later in this tutorial we will be registering </w:t>
      </w:r>
      <w:r w:rsidRPr="00805FDD">
        <w:rPr>
          <w:rFonts w:ascii="Open Sans" w:eastAsia="Times New Roman" w:hAnsi="Open Sans" w:cs="Open Sans"/>
          <w:b/>
          <w:bCs/>
          <w:color w:val="212121"/>
          <w:kern w:val="0"/>
          <w:lang w:eastAsia="en-IN"/>
          <w14:ligatures w14:val="none"/>
        </w:rPr>
        <w:t>Entity Framework Core</w:t>
      </w:r>
      <w:r w:rsidRPr="00805FDD">
        <w:rPr>
          <w:rFonts w:ascii="Open Sans" w:eastAsia="Times New Roman" w:hAnsi="Open Sans" w:cs="Open Sans"/>
          <w:color w:val="212121"/>
          <w:kern w:val="0"/>
          <w:lang w:eastAsia="en-IN"/>
          <w14:ligatures w14:val="none"/>
        </w:rPr>
        <w:t> as a service in this file, so stay tuned.</w:t>
      </w:r>
    </w:p>
    <w:p w14:paraId="1978460F" w14:textId="77777777" w:rsidR="00805FDD" w:rsidRPr="00805FDD" w:rsidRDefault="00805FDD" w:rsidP="00805FDD">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805FDD">
        <w:rPr>
          <w:rFonts w:ascii="Roboto" w:eastAsia="Times New Roman" w:hAnsi="Roboto" w:cs="Open Sans"/>
          <w:color w:val="212121"/>
          <w:kern w:val="0"/>
          <w:sz w:val="36"/>
          <w:szCs w:val="36"/>
          <w:lang w:eastAsia="en-IN"/>
          <w14:ligatures w14:val="none"/>
        </w:rPr>
        <w:t>Install EF Core in the Application</w:t>
      </w:r>
    </w:p>
    <w:p w14:paraId="36246AD1" w14:textId="77777777" w:rsidR="00805FDD" w:rsidRPr="00805FDD" w:rsidRDefault="00805FDD" w:rsidP="00805FDD">
      <w:pPr>
        <w:shd w:val="clear" w:color="auto" w:fill="FFFFFF"/>
        <w:spacing w:before="240" w:after="24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 xml:space="preserve">EF Core is an Object/Relational Mapping (O/RM) framework, an enhanced version of ADO.NET, which automates data storage and retrieval from the database. To Install EF Core in our </w:t>
      </w:r>
      <w:proofErr w:type="gramStart"/>
      <w:r w:rsidRPr="00805FDD">
        <w:rPr>
          <w:rFonts w:ascii="Open Sans" w:eastAsia="Times New Roman" w:hAnsi="Open Sans" w:cs="Open Sans"/>
          <w:color w:val="212121"/>
          <w:kern w:val="0"/>
          <w:lang w:eastAsia="en-IN"/>
          <w14:ligatures w14:val="none"/>
        </w:rPr>
        <w:t>app</w:t>
      </w:r>
      <w:proofErr w:type="gramEnd"/>
      <w:r w:rsidRPr="00805FDD">
        <w:rPr>
          <w:rFonts w:ascii="Open Sans" w:eastAsia="Times New Roman" w:hAnsi="Open Sans" w:cs="Open Sans"/>
          <w:color w:val="212121"/>
          <w:kern w:val="0"/>
          <w:lang w:eastAsia="en-IN"/>
          <w14:ligatures w14:val="none"/>
        </w:rPr>
        <w:t xml:space="preserve"> install the following 2 packages,</w:t>
      </w:r>
    </w:p>
    <w:p w14:paraId="2E22A4B3" w14:textId="77777777" w:rsidR="00805FDD" w:rsidRPr="00805FDD" w:rsidRDefault="00805FDD" w:rsidP="00805FDD">
      <w:pPr>
        <w:numPr>
          <w:ilvl w:val="0"/>
          <w:numId w:val="4"/>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805FDD">
        <w:rPr>
          <w:rFonts w:ascii="Open Sans" w:eastAsia="Times New Roman" w:hAnsi="Open Sans" w:cs="Open Sans"/>
          <w:i/>
          <w:iCs/>
          <w:color w:val="212121"/>
          <w:kern w:val="0"/>
          <w:lang w:eastAsia="en-IN"/>
          <w14:ligatures w14:val="none"/>
        </w:rPr>
        <w:t>Install EF Core DB Providers</w:t>
      </w:r>
      <w:r w:rsidRPr="00805FDD">
        <w:rPr>
          <w:rFonts w:ascii="Open Sans" w:eastAsia="Times New Roman" w:hAnsi="Open Sans" w:cs="Open Sans"/>
          <w:color w:val="212121"/>
          <w:kern w:val="0"/>
          <w:lang w:eastAsia="en-IN"/>
          <w14:ligatures w14:val="none"/>
        </w:rPr>
        <w:br/>
        <w:t>Go to </w:t>
      </w:r>
      <w:r w:rsidRPr="00805FDD">
        <w:rPr>
          <w:rFonts w:ascii="Open Sans" w:eastAsia="Times New Roman" w:hAnsi="Open Sans" w:cs="Open Sans"/>
          <w:i/>
          <w:iCs/>
          <w:color w:val="212121"/>
          <w:kern w:val="0"/>
          <w:lang w:eastAsia="en-IN"/>
          <w14:ligatures w14:val="none"/>
        </w:rPr>
        <w:t>Tools &gt; NuGet Package Manager &gt; Manage NuGet Packages for Solution</w:t>
      </w:r>
      <w:r w:rsidRPr="00805FDD">
        <w:rPr>
          <w:rFonts w:ascii="Open Sans" w:eastAsia="Times New Roman" w:hAnsi="Open Sans" w:cs="Open Sans"/>
          <w:color w:val="212121"/>
          <w:kern w:val="0"/>
          <w:lang w:eastAsia="en-IN"/>
          <w14:ligatures w14:val="none"/>
        </w:rPr>
        <w:t> and search for </w:t>
      </w:r>
      <w:proofErr w:type="spellStart"/>
      <w:proofErr w:type="gramStart"/>
      <w:r w:rsidRPr="00805FDD">
        <w:rPr>
          <w:rFonts w:ascii="Open Sans" w:eastAsia="Times New Roman" w:hAnsi="Open Sans" w:cs="Open Sans"/>
          <w:b/>
          <w:bCs/>
          <w:i/>
          <w:iCs/>
          <w:color w:val="212121"/>
          <w:kern w:val="0"/>
          <w:lang w:eastAsia="en-IN"/>
          <w14:ligatures w14:val="none"/>
        </w:rPr>
        <w:t>Microsoft.EntityFrameworkCore.SqlServer</w:t>
      </w:r>
      <w:proofErr w:type="spellEnd"/>
      <w:proofErr w:type="gramEnd"/>
      <w:r w:rsidRPr="00805FDD">
        <w:rPr>
          <w:rFonts w:ascii="Open Sans" w:eastAsia="Times New Roman" w:hAnsi="Open Sans" w:cs="Open Sans"/>
          <w:color w:val="212121"/>
          <w:kern w:val="0"/>
          <w:lang w:eastAsia="en-IN"/>
          <w14:ligatures w14:val="none"/>
        </w:rPr>
        <w:t>. When it shows up, select it and install it to your app</w:t>
      </w:r>
      <w:r w:rsidRPr="00805FDD">
        <w:rPr>
          <w:rFonts w:ascii="Open Sans" w:eastAsia="Times New Roman" w:hAnsi="Open Sans" w:cs="Open Sans"/>
          <w:color w:val="212121"/>
          <w:kern w:val="0"/>
          <w:lang w:eastAsia="en-IN"/>
          <w14:ligatures w14:val="none"/>
        </w:rPr>
        <w:br/>
      </w:r>
      <w:r w:rsidRPr="00805FDD">
        <w:rPr>
          <w:rFonts w:ascii="Open Sans" w:eastAsia="Times New Roman" w:hAnsi="Open Sans" w:cs="Open Sans"/>
          <w:color w:val="212121"/>
          <w:kern w:val="0"/>
          <w:lang w:eastAsia="en-IN"/>
          <w14:ligatures w14:val="none"/>
        </w:rPr>
        <w:lastRenderedPageBreak/>
        <w:br/>
      </w:r>
      <w:r w:rsidRPr="00805FDD">
        <w:rPr>
          <w:rFonts w:ascii="Open Sans" w:eastAsia="Times New Roman" w:hAnsi="Open Sans" w:cs="Open Sans"/>
          <w:noProof/>
          <w:color w:val="212121"/>
          <w:kern w:val="0"/>
          <w:lang w:eastAsia="en-IN"/>
          <w14:ligatures w14:val="none"/>
        </w:rPr>
        <w:drawing>
          <wp:inline distT="0" distB="0" distL="0" distR="0" wp14:anchorId="3E78D1F6" wp14:editId="6918A225">
            <wp:extent cx="4490720" cy="1335241"/>
            <wp:effectExtent l="0" t="0" r="5080" b="0"/>
            <wp:docPr id="5" name="Picture 12" descr="Microsoft.EntityFrameworkCore.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crosoft.EntityFrameworkCore.SqlSer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2299" cy="1341657"/>
                    </a:xfrm>
                    <a:prstGeom prst="rect">
                      <a:avLst/>
                    </a:prstGeom>
                    <a:noFill/>
                    <a:ln>
                      <a:noFill/>
                    </a:ln>
                  </pic:spPr>
                </pic:pic>
              </a:graphicData>
            </a:graphic>
          </wp:inline>
        </w:drawing>
      </w:r>
    </w:p>
    <w:p w14:paraId="02153987" w14:textId="77777777" w:rsidR="00805FDD" w:rsidRPr="00805FDD" w:rsidRDefault="00805FDD" w:rsidP="00805FDD">
      <w:pPr>
        <w:numPr>
          <w:ilvl w:val="0"/>
          <w:numId w:val="4"/>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805FDD">
        <w:rPr>
          <w:rFonts w:ascii="Open Sans" w:eastAsia="Times New Roman" w:hAnsi="Open Sans" w:cs="Open Sans"/>
          <w:i/>
          <w:iCs/>
          <w:color w:val="212121"/>
          <w:kern w:val="0"/>
          <w:lang w:eastAsia="en-IN"/>
          <w14:ligatures w14:val="none"/>
        </w:rPr>
        <w:t>Install EF Core Tools</w:t>
      </w:r>
      <w:r w:rsidRPr="00805FDD">
        <w:rPr>
          <w:rFonts w:ascii="Open Sans" w:eastAsia="Times New Roman" w:hAnsi="Open Sans" w:cs="Open Sans"/>
          <w:color w:val="212121"/>
          <w:kern w:val="0"/>
          <w:lang w:eastAsia="en-IN"/>
          <w14:ligatures w14:val="none"/>
        </w:rPr>
        <w:br/>
        <w:t>Next, search for </w:t>
      </w:r>
      <w:proofErr w:type="spellStart"/>
      <w:proofErr w:type="gramStart"/>
      <w:r w:rsidRPr="00805FDD">
        <w:rPr>
          <w:rFonts w:ascii="Open Sans" w:eastAsia="Times New Roman" w:hAnsi="Open Sans" w:cs="Open Sans"/>
          <w:b/>
          <w:bCs/>
          <w:color w:val="212121"/>
          <w:kern w:val="0"/>
          <w:lang w:eastAsia="en-IN"/>
          <w14:ligatures w14:val="none"/>
        </w:rPr>
        <w:t>Microsoft.EntityFrameworkCore.Tools</w:t>
      </w:r>
      <w:proofErr w:type="spellEnd"/>
      <w:proofErr w:type="gramEnd"/>
      <w:r w:rsidRPr="00805FDD">
        <w:rPr>
          <w:rFonts w:ascii="Open Sans" w:eastAsia="Times New Roman" w:hAnsi="Open Sans" w:cs="Open Sans"/>
          <w:color w:val="212121"/>
          <w:kern w:val="0"/>
          <w:lang w:eastAsia="en-IN"/>
          <w14:ligatures w14:val="none"/>
        </w:rPr>
        <w:t>. Once you get the result, install it.</w:t>
      </w:r>
      <w:r w:rsidRPr="00805FDD">
        <w:rPr>
          <w:rFonts w:ascii="Open Sans" w:eastAsia="Times New Roman" w:hAnsi="Open Sans" w:cs="Open Sans"/>
          <w:color w:val="212121"/>
          <w:kern w:val="0"/>
          <w:lang w:eastAsia="en-IN"/>
          <w14:ligatures w14:val="none"/>
        </w:rPr>
        <w:br/>
        <w:t> </w:t>
      </w:r>
    </w:p>
    <w:p w14:paraId="034CA300" w14:textId="77777777" w:rsidR="00805FDD" w:rsidRPr="00805FDD" w:rsidRDefault="00805FDD" w:rsidP="00805FDD">
      <w:pPr>
        <w:shd w:val="clear" w:color="auto" w:fill="FFFFFF"/>
        <w:spacing w:before="240" w:after="240" w:line="240" w:lineRule="auto"/>
        <w:ind w:left="1245"/>
        <w:rPr>
          <w:rFonts w:ascii="Open Sans" w:eastAsia="Times New Roman" w:hAnsi="Open Sans" w:cs="Open Sans"/>
          <w:color w:val="212121"/>
          <w:kern w:val="0"/>
          <w:lang w:eastAsia="en-IN"/>
          <w14:ligatures w14:val="none"/>
        </w:rPr>
      </w:pPr>
      <w:r w:rsidRPr="00805FDD">
        <w:rPr>
          <w:rFonts w:ascii="Open Sans" w:eastAsia="Times New Roman" w:hAnsi="Open Sans" w:cs="Open Sans"/>
          <w:noProof/>
          <w:color w:val="212121"/>
          <w:kern w:val="0"/>
          <w:lang w:eastAsia="en-IN"/>
          <w14:ligatures w14:val="none"/>
        </w:rPr>
        <w:drawing>
          <wp:inline distT="0" distB="0" distL="0" distR="0" wp14:anchorId="0A29E5EE" wp14:editId="3F4251C9">
            <wp:extent cx="4421884" cy="1376680"/>
            <wp:effectExtent l="0" t="0" r="0" b="0"/>
            <wp:docPr id="6" name="Picture 11" descr="Microsoft.EntityFrameworkCore.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crosoft.EntityFrameworkCore.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6680" cy="1378173"/>
                    </a:xfrm>
                    <a:prstGeom prst="rect">
                      <a:avLst/>
                    </a:prstGeom>
                    <a:noFill/>
                    <a:ln>
                      <a:noFill/>
                    </a:ln>
                  </pic:spPr>
                </pic:pic>
              </a:graphicData>
            </a:graphic>
          </wp:inline>
        </w:drawing>
      </w:r>
    </w:p>
    <w:p w14:paraId="2E15D7E6" w14:textId="77777777" w:rsidR="00805FDD" w:rsidRPr="00805FDD" w:rsidRDefault="00805FDD" w:rsidP="00805FDD">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805FDD">
        <w:rPr>
          <w:rFonts w:ascii="Roboto" w:eastAsia="Times New Roman" w:hAnsi="Roboto" w:cs="Open Sans"/>
          <w:color w:val="212121"/>
          <w:kern w:val="0"/>
          <w:sz w:val="36"/>
          <w:szCs w:val="36"/>
          <w:lang w:eastAsia="en-IN"/>
          <w14:ligatures w14:val="none"/>
        </w:rPr>
        <w:t>Adding Connection String to the Database</w:t>
      </w:r>
    </w:p>
    <w:p w14:paraId="17085311" w14:textId="77777777" w:rsidR="00805FDD" w:rsidRPr="00805FDD" w:rsidRDefault="00805FDD" w:rsidP="00805FDD">
      <w:pPr>
        <w:shd w:val="clear" w:color="auto" w:fill="FFFFFF"/>
        <w:spacing w:before="240" w:after="24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 xml:space="preserve">A Connection String stores the parameters to the database and is used to connect the application to it. These parameters are the name of the driver, Server name and Database name. It also contains security information such as </w:t>
      </w:r>
      <w:proofErr w:type="gramStart"/>
      <w:r w:rsidRPr="00805FDD">
        <w:rPr>
          <w:rFonts w:ascii="Open Sans" w:eastAsia="Times New Roman" w:hAnsi="Open Sans" w:cs="Open Sans"/>
          <w:color w:val="212121"/>
          <w:kern w:val="0"/>
          <w:lang w:eastAsia="en-IN"/>
          <w14:ligatures w14:val="none"/>
        </w:rPr>
        <w:t>user name</w:t>
      </w:r>
      <w:proofErr w:type="gramEnd"/>
      <w:r w:rsidRPr="00805FDD">
        <w:rPr>
          <w:rFonts w:ascii="Open Sans" w:eastAsia="Times New Roman" w:hAnsi="Open Sans" w:cs="Open Sans"/>
          <w:color w:val="212121"/>
          <w:kern w:val="0"/>
          <w:lang w:eastAsia="en-IN"/>
          <w14:ligatures w14:val="none"/>
        </w:rPr>
        <w:t xml:space="preserve"> and password needed for the database connection.</w:t>
      </w:r>
    </w:p>
    <w:p w14:paraId="35676E12"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The connection string is stored inside the </w:t>
      </w:r>
      <w:proofErr w:type="spellStart"/>
      <w:ins w:id="0" w:author="Unknown">
        <w:r w:rsidRPr="00805FDD">
          <w:rPr>
            <w:rFonts w:ascii="Open Sans" w:eastAsia="Times New Roman" w:hAnsi="Open Sans" w:cs="Open Sans"/>
            <w:color w:val="212121"/>
            <w:kern w:val="0"/>
            <w:lang w:eastAsia="en-IN"/>
            <w14:ligatures w14:val="none"/>
          </w:rPr>
          <w:t>appsettings.json</w:t>
        </w:r>
      </w:ins>
      <w:proofErr w:type="spellEnd"/>
      <w:r w:rsidRPr="00805FDD">
        <w:rPr>
          <w:rFonts w:ascii="Open Sans" w:eastAsia="Times New Roman" w:hAnsi="Open Sans" w:cs="Open Sans"/>
          <w:color w:val="212121"/>
          <w:kern w:val="0"/>
          <w:lang w:eastAsia="en-IN"/>
          <w14:ligatures w14:val="none"/>
        </w:rPr>
        <w:t xml:space="preserve"> file which resides in the root of the application. </w:t>
      </w:r>
      <w:proofErr w:type="gramStart"/>
      <w:r w:rsidRPr="00805FDD">
        <w:rPr>
          <w:rFonts w:ascii="Open Sans" w:eastAsia="Times New Roman" w:hAnsi="Open Sans" w:cs="Open Sans"/>
          <w:color w:val="212121"/>
          <w:kern w:val="0"/>
          <w:lang w:eastAsia="en-IN"/>
          <w14:ligatures w14:val="none"/>
        </w:rPr>
        <w:t>So</w:t>
      </w:r>
      <w:proofErr w:type="gramEnd"/>
      <w:r w:rsidRPr="00805FDD">
        <w:rPr>
          <w:rFonts w:ascii="Open Sans" w:eastAsia="Times New Roman" w:hAnsi="Open Sans" w:cs="Open Sans"/>
          <w:color w:val="212121"/>
          <w:kern w:val="0"/>
          <w:lang w:eastAsia="en-IN"/>
          <w14:ligatures w14:val="none"/>
        </w:rPr>
        <w:t xml:space="preserve"> add the following Connection string to this file.</w:t>
      </w:r>
    </w:p>
    <w:p w14:paraId="5BF67989"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5F6364"/>
          <w:kern w:val="0"/>
          <w:lang w:eastAsia="en-IN"/>
          <w14:ligatures w14:val="none"/>
        </w:rPr>
        <w:t>{</w:t>
      </w:r>
    </w:p>
    <w:p w14:paraId="19A1642C"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2F9C0A"/>
          <w:kern w:val="0"/>
          <w:lang w:eastAsia="en-IN"/>
          <w14:ligatures w14:val="none"/>
        </w:rPr>
        <w:t>"</w:t>
      </w:r>
      <w:proofErr w:type="spellStart"/>
      <w:r w:rsidRPr="00805FDD">
        <w:rPr>
          <w:rFonts w:ascii="Consolas" w:eastAsia="Times New Roman" w:hAnsi="Consolas" w:cs="Courier New"/>
          <w:color w:val="2F9C0A"/>
          <w:kern w:val="0"/>
          <w:lang w:eastAsia="en-IN"/>
          <w14:ligatures w14:val="none"/>
        </w:rPr>
        <w:t>ConnectionStrings</w:t>
      </w:r>
      <w:proofErr w:type="spellEnd"/>
      <w:r w:rsidRPr="00805FDD">
        <w:rPr>
          <w:rFonts w:ascii="Consolas" w:eastAsia="Times New Roman" w:hAnsi="Consolas" w:cs="Courier New"/>
          <w:color w:val="2F9C0A"/>
          <w:kern w:val="0"/>
          <w:lang w:eastAsia="en-IN"/>
          <w14:ligatures w14:val="none"/>
        </w:rPr>
        <w:t>"</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5F6364"/>
          <w:kern w:val="0"/>
          <w:lang w:eastAsia="en-IN"/>
          <w14:ligatures w14:val="none"/>
        </w:rPr>
        <w:t>{</w:t>
      </w:r>
    </w:p>
    <w:p w14:paraId="5F8CB8EF"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2F9C0A"/>
          <w:kern w:val="0"/>
          <w:lang w:eastAsia="en-IN"/>
          <w14:ligatures w14:val="none"/>
        </w:rPr>
        <w:t>"</w:t>
      </w:r>
      <w:proofErr w:type="spellStart"/>
      <w:r w:rsidRPr="00805FDD">
        <w:rPr>
          <w:rFonts w:ascii="Consolas" w:eastAsia="Times New Roman" w:hAnsi="Consolas" w:cs="Courier New"/>
          <w:color w:val="2F9C0A"/>
          <w:kern w:val="0"/>
          <w:lang w:eastAsia="en-IN"/>
          <w14:ligatures w14:val="none"/>
        </w:rPr>
        <w:t>DefaultConnection</w:t>
      </w:r>
      <w:proofErr w:type="spellEnd"/>
      <w:r w:rsidRPr="00805FDD">
        <w:rPr>
          <w:rFonts w:ascii="Consolas" w:eastAsia="Times New Roman" w:hAnsi="Consolas" w:cs="Courier New"/>
          <w:color w:val="2F9C0A"/>
          <w:kern w:val="0"/>
          <w:lang w:eastAsia="en-IN"/>
          <w14:ligatures w14:val="none"/>
        </w:rPr>
        <w:t>"</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2F9C0A"/>
          <w:kern w:val="0"/>
          <w:lang w:eastAsia="en-IN"/>
          <w14:ligatures w14:val="none"/>
        </w:rPr>
        <w:t>"Server=(localdb)</w:t>
      </w:r>
      <w:proofErr w:type="gramStart"/>
      <w:r w:rsidRPr="00805FDD">
        <w:rPr>
          <w:rFonts w:ascii="Consolas" w:eastAsia="Times New Roman" w:hAnsi="Consolas" w:cs="Courier New"/>
          <w:color w:val="2F9C0A"/>
          <w:kern w:val="0"/>
          <w:lang w:eastAsia="en-IN"/>
          <w14:ligatures w14:val="none"/>
        </w:rPr>
        <w:t>\\MSSQLLocalDB;Database</w:t>
      </w:r>
      <w:proofErr w:type="gramEnd"/>
      <w:r w:rsidRPr="00805FDD">
        <w:rPr>
          <w:rFonts w:ascii="Consolas" w:eastAsia="Times New Roman" w:hAnsi="Consolas" w:cs="Courier New"/>
          <w:color w:val="2F9C0A"/>
          <w:kern w:val="0"/>
          <w:lang w:eastAsia="en-IN"/>
          <w14:ligatures w14:val="none"/>
        </w:rPr>
        <w:t>=School;Trusted_Connection=True;MultipleActiveResultSets=true"</w:t>
      </w:r>
    </w:p>
    <w:p w14:paraId="349F9792"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5F6364"/>
          <w:kern w:val="0"/>
          <w:lang w:eastAsia="en-IN"/>
          <w14:ligatures w14:val="none"/>
        </w:rPr>
        <w:t>}</w:t>
      </w:r>
    </w:p>
    <w:p w14:paraId="69868158"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5F6364"/>
          <w:kern w:val="0"/>
          <w:lang w:eastAsia="en-IN"/>
          <w14:ligatures w14:val="none"/>
        </w:rPr>
        <w:t>}</w:t>
      </w:r>
    </w:p>
    <w:p w14:paraId="681D0DD8"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BBBBBB"/>
          <w:kern w:val="0"/>
          <w:sz w:val="19"/>
          <w:szCs w:val="19"/>
          <w:lang w:eastAsia="en-IN"/>
          <w14:ligatures w14:val="none"/>
        </w:rPr>
        <w:t>JavaScript</w:t>
      </w:r>
    </w:p>
    <w:p w14:paraId="3DA9017E"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Copy</w:t>
      </w:r>
    </w:p>
    <w:p w14:paraId="17AB1971" w14:textId="77777777" w:rsidR="00805FDD" w:rsidRPr="00805FDD" w:rsidRDefault="00805FDD" w:rsidP="00805FDD">
      <w:pPr>
        <w:shd w:val="clear" w:color="auto" w:fill="FFFFFF"/>
        <w:spacing w:before="240" w:after="24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 xml:space="preserve">I defined trusted Connection as true in the connection </w:t>
      </w:r>
      <w:proofErr w:type="gramStart"/>
      <w:r w:rsidRPr="00805FDD">
        <w:rPr>
          <w:rFonts w:ascii="Open Sans" w:eastAsia="Times New Roman" w:hAnsi="Open Sans" w:cs="Open Sans"/>
          <w:color w:val="212121"/>
          <w:kern w:val="0"/>
          <w:lang w:eastAsia="en-IN"/>
          <w14:ligatures w14:val="none"/>
        </w:rPr>
        <w:t>string</w:t>
      </w:r>
      <w:proofErr w:type="gramEnd"/>
      <w:r w:rsidRPr="00805FDD">
        <w:rPr>
          <w:rFonts w:ascii="Open Sans" w:eastAsia="Times New Roman" w:hAnsi="Open Sans" w:cs="Open Sans"/>
          <w:color w:val="212121"/>
          <w:kern w:val="0"/>
          <w:lang w:eastAsia="en-IN"/>
          <w14:ligatures w14:val="none"/>
        </w:rPr>
        <w:t xml:space="preserve"> so the Windows credentials of the current user are used to authenticate against the SQL Server.</w:t>
      </w:r>
    </w:p>
    <w:p w14:paraId="19FBAF49" w14:textId="77777777" w:rsidR="00805FDD" w:rsidRPr="00805FDD" w:rsidRDefault="00805FDD" w:rsidP="00805FDD">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805FDD">
        <w:rPr>
          <w:rFonts w:ascii="Roboto" w:eastAsia="Times New Roman" w:hAnsi="Roboto" w:cs="Open Sans"/>
          <w:color w:val="212121"/>
          <w:kern w:val="0"/>
          <w:sz w:val="36"/>
          <w:szCs w:val="36"/>
          <w:lang w:eastAsia="en-IN"/>
          <w14:ligatures w14:val="none"/>
        </w:rPr>
        <w:t>Adding Model class for Teacher</w:t>
      </w:r>
    </w:p>
    <w:p w14:paraId="678055F0"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Right click this ‘</w:t>
      </w:r>
      <w:r w:rsidRPr="00805FDD">
        <w:rPr>
          <w:rFonts w:ascii="Open Sans" w:eastAsia="Times New Roman" w:hAnsi="Open Sans" w:cs="Open Sans"/>
          <w:i/>
          <w:iCs/>
          <w:color w:val="212121"/>
          <w:kern w:val="0"/>
          <w:lang w:eastAsia="en-IN"/>
          <w14:ligatures w14:val="none"/>
        </w:rPr>
        <w:t>Models</w:t>
      </w:r>
      <w:r w:rsidRPr="00805FDD">
        <w:rPr>
          <w:rFonts w:ascii="Open Sans" w:eastAsia="Times New Roman" w:hAnsi="Open Sans" w:cs="Open Sans"/>
          <w:color w:val="212121"/>
          <w:kern w:val="0"/>
          <w:lang w:eastAsia="en-IN"/>
          <w14:ligatures w14:val="none"/>
        </w:rPr>
        <w:t>’ folder and select </w:t>
      </w:r>
      <w:ins w:id="1" w:author="Unknown">
        <w:r w:rsidRPr="00805FDD">
          <w:rPr>
            <w:rFonts w:ascii="Open Sans" w:eastAsia="Times New Roman" w:hAnsi="Open Sans" w:cs="Open Sans"/>
            <w:color w:val="212121"/>
            <w:kern w:val="0"/>
            <w:lang w:eastAsia="en-IN"/>
            <w14:ligatures w14:val="none"/>
          </w:rPr>
          <w:t>Add &gt; New Item</w:t>
        </w:r>
      </w:ins>
      <w:r w:rsidRPr="00805FDD">
        <w:rPr>
          <w:rFonts w:ascii="Open Sans" w:eastAsia="Times New Roman" w:hAnsi="Open Sans" w:cs="Open Sans"/>
          <w:color w:val="212121"/>
          <w:kern w:val="0"/>
          <w:lang w:eastAsia="en-IN"/>
          <w14:ligatures w14:val="none"/>
        </w:rPr>
        <w:t>.</w:t>
      </w:r>
    </w:p>
    <w:p w14:paraId="416DD0E6"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lastRenderedPageBreak/>
        <w:t>In the window that opens, select a new Class and name it </w:t>
      </w:r>
      <w:proofErr w:type="spellStart"/>
      <w:ins w:id="2" w:author="Unknown">
        <w:r w:rsidRPr="00805FDD">
          <w:rPr>
            <w:rFonts w:ascii="Open Sans" w:eastAsia="Times New Roman" w:hAnsi="Open Sans" w:cs="Open Sans"/>
            <w:b/>
            <w:bCs/>
            <w:color w:val="212121"/>
            <w:kern w:val="0"/>
            <w:lang w:eastAsia="en-IN"/>
            <w14:ligatures w14:val="none"/>
          </w:rPr>
          <w:t>Teacher.cs</w:t>
        </w:r>
      </w:ins>
      <w:proofErr w:type="spellEnd"/>
      <w:r w:rsidRPr="00805FDD">
        <w:rPr>
          <w:rFonts w:ascii="Open Sans" w:eastAsia="Times New Roman" w:hAnsi="Open Sans" w:cs="Open Sans"/>
          <w:color w:val="212121"/>
          <w:kern w:val="0"/>
          <w:lang w:eastAsia="en-IN"/>
          <w14:ligatures w14:val="none"/>
        </w:rPr>
        <w:t>. Add the following properties to this class:</w:t>
      </w:r>
    </w:p>
    <w:p w14:paraId="2CF3D2EF"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1990B8"/>
          <w:kern w:val="0"/>
          <w:lang w:eastAsia="en-IN"/>
          <w14:ligatures w14:val="none"/>
        </w:rPr>
        <w:t>using</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000000"/>
          <w:kern w:val="0"/>
          <w:lang w:eastAsia="en-IN"/>
          <w14:ligatures w14:val="none"/>
        </w:rPr>
        <w:t>CRUDEF</w:t>
      </w:r>
      <w:r w:rsidRPr="00805FDD">
        <w:rPr>
          <w:rFonts w:ascii="Consolas" w:eastAsia="Times New Roman" w:hAnsi="Consolas" w:cs="Courier New"/>
          <w:color w:val="5F6364"/>
          <w:kern w:val="0"/>
          <w:lang w:eastAsia="en-IN"/>
          <w14:ligatures w14:val="none"/>
        </w:rPr>
        <w:t>.</w:t>
      </w:r>
      <w:proofErr w:type="gramStart"/>
      <w:r w:rsidRPr="00805FDD">
        <w:rPr>
          <w:rFonts w:ascii="Consolas" w:eastAsia="Times New Roman" w:hAnsi="Consolas" w:cs="Courier New"/>
          <w:color w:val="000000"/>
          <w:kern w:val="0"/>
          <w:lang w:eastAsia="en-IN"/>
          <w14:ligatures w14:val="none"/>
        </w:rPr>
        <w:t>CustomValidation</w:t>
      </w:r>
      <w:proofErr w:type="spellEnd"/>
      <w:r w:rsidRPr="00805FDD">
        <w:rPr>
          <w:rFonts w:ascii="Consolas" w:eastAsia="Times New Roman" w:hAnsi="Consolas" w:cs="Courier New"/>
          <w:color w:val="5F6364"/>
          <w:kern w:val="0"/>
          <w:lang w:eastAsia="en-IN"/>
          <w14:ligatures w14:val="none"/>
        </w:rPr>
        <w:t>;</w:t>
      </w:r>
      <w:proofErr w:type="gramEnd"/>
    </w:p>
    <w:p w14:paraId="20EFEA53"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1990B8"/>
          <w:kern w:val="0"/>
          <w:lang w:eastAsia="en-IN"/>
          <w14:ligatures w14:val="none"/>
        </w:rPr>
        <w:t>using</w:t>
      </w:r>
      <w:r w:rsidRPr="00805FDD">
        <w:rPr>
          <w:rFonts w:ascii="Consolas" w:eastAsia="Times New Roman" w:hAnsi="Consolas" w:cs="Courier New"/>
          <w:color w:val="000000"/>
          <w:kern w:val="0"/>
          <w:lang w:eastAsia="en-IN"/>
          <w14:ligatures w14:val="none"/>
        </w:rPr>
        <w:t xml:space="preserve"> </w:t>
      </w:r>
      <w:proofErr w:type="spellStart"/>
      <w:proofErr w:type="gramStart"/>
      <w:r w:rsidRPr="00805FDD">
        <w:rPr>
          <w:rFonts w:ascii="Consolas" w:eastAsia="Times New Roman" w:hAnsi="Consolas" w:cs="Courier New"/>
          <w:color w:val="000000"/>
          <w:kern w:val="0"/>
          <w:lang w:eastAsia="en-IN"/>
          <w14:ligatures w14:val="none"/>
        </w:rPr>
        <w:t>System</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ComponentModel</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DataAnnotations</w:t>
      </w:r>
      <w:proofErr w:type="spellEnd"/>
      <w:proofErr w:type="gramEnd"/>
      <w:r w:rsidRPr="00805FDD">
        <w:rPr>
          <w:rFonts w:ascii="Consolas" w:eastAsia="Times New Roman" w:hAnsi="Consolas" w:cs="Courier New"/>
          <w:color w:val="5F6364"/>
          <w:kern w:val="0"/>
          <w:lang w:eastAsia="en-IN"/>
          <w14:ligatures w14:val="none"/>
        </w:rPr>
        <w:t>;</w:t>
      </w:r>
    </w:p>
    <w:p w14:paraId="2EFD4147"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44BE1370"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1990B8"/>
          <w:kern w:val="0"/>
          <w:lang w:eastAsia="en-IN"/>
          <w14:ligatures w14:val="none"/>
        </w:rPr>
        <w:t>namespace</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000000"/>
          <w:kern w:val="0"/>
          <w:lang w:eastAsia="en-IN"/>
          <w14:ligatures w14:val="none"/>
        </w:rPr>
        <w:t>CRUDEF</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Models</w:t>
      </w:r>
      <w:proofErr w:type="spellEnd"/>
    </w:p>
    <w:p w14:paraId="4AFC96F0"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5F6364"/>
          <w:kern w:val="0"/>
          <w:lang w:eastAsia="en-IN"/>
          <w14:ligatures w14:val="none"/>
        </w:rPr>
        <w:t>{</w:t>
      </w:r>
    </w:p>
    <w:p w14:paraId="57375A90"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1990B8"/>
          <w:kern w:val="0"/>
          <w:lang w:eastAsia="en-IN"/>
          <w14:ligatures w14:val="none"/>
        </w:rPr>
        <w:t>public</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class</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Teacher</w:t>
      </w:r>
    </w:p>
    <w:p w14:paraId="019A3D4E"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5F6364"/>
          <w:kern w:val="0"/>
          <w:lang w:eastAsia="en-IN"/>
          <w14:ligatures w14:val="none"/>
        </w:rPr>
        <w:t>{</w:t>
      </w:r>
    </w:p>
    <w:p w14:paraId="152E7789"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1990B8"/>
          <w:kern w:val="0"/>
          <w:lang w:eastAsia="en-IN"/>
          <w14:ligatures w14:val="none"/>
        </w:rPr>
        <w:t>Required</w:t>
      </w:r>
      <w:r w:rsidRPr="00805FDD">
        <w:rPr>
          <w:rFonts w:ascii="Consolas" w:eastAsia="Times New Roman" w:hAnsi="Consolas" w:cs="Courier New"/>
          <w:color w:val="5F6364"/>
          <w:kern w:val="0"/>
          <w:lang w:eastAsia="en-IN"/>
          <w14:ligatures w14:val="none"/>
        </w:rPr>
        <w:t>]</w:t>
      </w:r>
    </w:p>
    <w:p w14:paraId="32AC7DF7"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1990B8"/>
          <w:kern w:val="0"/>
          <w:lang w:eastAsia="en-IN"/>
          <w14:ligatures w14:val="none"/>
        </w:rPr>
        <w:t>public</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int</w:t>
      </w:r>
      <w:r w:rsidRPr="00805FDD">
        <w:rPr>
          <w:rFonts w:ascii="Consolas" w:eastAsia="Times New Roman" w:hAnsi="Consolas" w:cs="Courier New"/>
          <w:color w:val="000000"/>
          <w:kern w:val="0"/>
          <w:lang w:eastAsia="en-IN"/>
          <w14:ligatures w14:val="none"/>
        </w:rPr>
        <w:t xml:space="preserve"> Id </w:t>
      </w:r>
      <w:proofErr w:type="gramStart"/>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get</w:t>
      </w:r>
      <w:proofErr w:type="gram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set</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5F6364"/>
          <w:kern w:val="0"/>
          <w:lang w:eastAsia="en-IN"/>
          <w14:ligatures w14:val="none"/>
        </w:rPr>
        <w:t>}</w:t>
      </w:r>
    </w:p>
    <w:p w14:paraId="1E693EBE"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4698BE3A"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1990B8"/>
          <w:kern w:val="0"/>
          <w:lang w:eastAsia="en-IN"/>
          <w14:ligatures w14:val="none"/>
        </w:rPr>
        <w:t>Required</w:t>
      </w:r>
      <w:r w:rsidRPr="00805FDD">
        <w:rPr>
          <w:rFonts w:ascii="Consolas" w:eastAsia="Times New Roman" w:hAnsi="Consolas" w:cs="Courier New"/>
          <w:color w:val="5F6364"/>
          <w:kern w:val="0"/>
          <w:lang w:eastAsia="en-IN"/>
          <w14:ligatures w14:val="none"/>
        </w:rPr>
        <w:t>]</w:t>
      </w:r>
    </w:p>
    <w:p w14:paraId="6CC685EE"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1990B8"/>
          <w:kern w:val="0"/>
          <w:lang w:eastAsia="en-IN"/>
          <w14:ligatures w14:val="none"/>
        </w:rPr>
        <w:t>public</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string</w:t>
      </w:r>
      <w:r w:rsidRPr="00805FDD">
        <w:rPr>
          <w:rFonts w:ascii="Consolas" w:eastAsia="Times New Roman" w:hAnsi="Consolas" w:cs="Courier New"/>
          <w:color w:val="000000"/>
          <w:kern w:val="0"/>
          <w:lang w:eastAsia="en-IN"/>
          <w14:ligatures w14:val="none"/>
        </w:rPr>
        <w:t xml:space="preserve"> Name </w:t>
      </w:r>
      <w:proofErr w:type="gramStart"/>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get</w:t>
      </w:r>
      <w:proofErr w:type="gram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set</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5F6364"/>
          <w:kern w:val="0"/>
          <w:lang w:eastAsia="en-IN"/>
          <w14:ligatures w14:val="none"/>
        </w:rPr>
        <w:t>}</w:t>
      </w:r>
    </w:p>
    <w:p w14:paraId="170CEF4E"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66452FEB"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1990B8"/>
          <w:kern w:val="0"/>
          <w:lang w:eastAsia="en-IN"/>
          <w14:ligatures w14:val="none"/>
        </w:rPr>
        <w:t>Required</w:t>
      </w:r>
      <w:r w:rsidRPr="00805FDD">
        <w:rPr>
          <w:rFonts w:ascii="Consolas" w:eastAsia="Times New Roman" w:hAnsi="Consolas" w:cs="Courier New"/>
          <w:color w:val="5F6364"/>
          <w:kern w:val="0"/>
          <w:lang w:eastAsia="en-IN"/>
          <w14:ligatures w14:val="none"/>
        </w:rPr>
        <w:t>]</w:t>
      </w:r>
    </w:p>
    <w:p w14:paraId="074C2723"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5F6364"/>
          <w:kern w:val="0"/>
          <w:lang w:eastAsia="en-IN"/>
          <w14:ligatures w14:val="none"/>
        </w:rPr>
        <w:t>[</w:t>
      </w:r>
      <w:proofErr w:type="spellStart"/>
      <w:proofErr w:type="gramStart"/>
      <w:r w:rsidRPr="00805FDD">
        <w:rPr>
          <w:rFonts w:ascii="Consolas" w:eastAsia="Times New Roman" w:hAnsi="Consolas" w:cs="Courier New"/>
          <w:color w:val="1990B8"/>
          <w:kern w:val="0"/>
          <w:lang w:eastAsia="en-IN"/>
          <w14:ligatures w14:val="none"/>
        </w:rPr>
        <w:t>SkillsValidate</w:t>
      </w:r>
      <w:proofErr w:type="spellEnd"/>
      <w:r w:rsidRPr="00805FDD">
        <w:rPr>
          <w:rFonts w:ascii="Consolas" w:eastAsia="Times New Roman" w:hAnsi="Consolas" w:cs="Courier New"/>
          <w:color w:val="5F6364"/>
          <w:kern w:val="0"/>
          <w:lang w:eastAsia="en-IN"/>
          <w14:ligatures w14:val="none"/>
        </w:rPr>
        <w:t>(</w:t>
      </w:r>
      <w:proofErr w:type="gramEnd"/>
      <w:r w:rsidRPr="00805FDD">
        <w:rPr>
          <w:rFonts w:ascii="Consolas" w:eastAsia="Times New Roman" w:hAnsi="Consolas" w:cs="Courier New"/>
          <w:color w:val="000000"/>
          <w:kern w:val="0"/>
          <w:lang w:eastAsia="en-IN"/>
          <w14:ligatures w14:val="none"/>
        </w:rPr>
        <w:t xml:space="preserve">Allowed </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new</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string</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2F9C0A"/>
          <w:kern w:val="0"/>
          <w:lang w:eastAsia="en-IN"/>
          <w14:ligatures w14:val="none"/>
        </w:rPr>
        <w:t>"ASP.NET Core"</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2F9C0A"/>
          <w:kern w:val="0"/>
          <w:lang w:eastAsia="en-IN"/>
          <w14:ligatures w14:val="none"/>
        </w:rPr>
        <w:t>"ASP.NET MVC"</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2F9C0A"/>
          <w:kern w:val="0"/>
          <w:lang w:eastAsia="en-IN"/>
          <w14:ligatures w14:val="none"/>
        </w:rPr>
        <w:t>"ASP.NET Web Forms"</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000000"/>
          <w:kern w:val="0"/>
          <w:lang w:eastAsia="en-IN"/>
          <w14:ligatures w14:val="none"/>
        </w:rPr>
        <w:t>ErrorMessage</w:t>
      </w:r>
      <w:proofErr w:type="spellEnd"/>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2F9C0A"/>
          <w:kern w:val="0"/>
          <w:lang w:eastAsia="en-IN"/>
          <w14:ligatures w14:val="none"/>
        </w:rPr>
        <w:t>"You skills are invalid"</w:t>
      </w:r>
      <w:r w:rsidRPr="00805FDD">
        <w:rPr>
          <w:rFonts w:ascii="Consolas" w:eastAsia="Times New Roman" w:hAnsi="Consolas" w:cs="Courier New"/>
          <w:color w:val="5F6364"/>
          <w:kern w:val="0"/>
          <w:lang w:eastAsia="en-IN"/>
          <w14:ligatures w14:val="none"/>
        </w:rPr>
        <w:t>)]</w:t>
      </w:r>
    </w:p>
    <w:p w14:paraId="0F861840"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1990B8"/>
          <w:kern w:val="0"/>
          <w:lang w:eastAsia="en-IN"/>
          <w14:ligatures w14:val="none"/>
        </w:rPr>
        <w:t>public</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string</w:t>
      </w:r>
      <w:r w:rsidRPr="00805FDD">
        <w:rPr>
          <w:rFonts w:ascii="Consolas" w:eastAsia="Times New Roman" w:hAnsi="Consolas" w:cs="Courier New"/>
          <w:color w:val="000000"/>
          <w:kern w:val="0"/>
          <w:lang w:eastAsia="en-IN"/>
          <w14:ligatures w14:val="none"/>
        </w:rPr>
        <w:t xml:space="preserve"> Skills </w:t>
      </w:r>
      <w:proofErr w:type="gramStart"/>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get</w:t>
      </w:r>
      <w:proofErr w:type="gram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set</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5F6364"/>
          <w:kern w:val="0"/>
          <w:lang w:eastAsia="en-IN"/>
          <w14:ligatures w14:val="none"/>
        </w:rPr>
        <w:t>}</w:t>
      </w:r>
    </w:p>
    <w:p w14:paraId="265CFB03"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58165890"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5F6364"/>
          <w:kern w:val="0"/>
          <w:lang w:eastAsia="en-IN"/>
          <w14:ligatures w14:val="none"/>
        </w:rPr>
        <w:t>[</w:t>
      </w:r>
      <w:proofErr w:type="gramStart"/>
      <w:r w:rsidRPr="00805FDD">
        <w:rPr>
          <w:rFonts w:ascii="Consolas" w:eastAsia="Times New Roman" w:hAnsi="Consolas" w:cs="Courier New"/>
          <w:color w:val="1990B8"/>
          <w:kern w:val="0"/>
          <w:lang w:eastAsia="en-IN"/>
          <w14:ligatures w14:val="none"/>
        </w:rPr>
        <w:t>Range</w:t>
      </w:r>
      <w:r w:rsidRPr="00805FDD">
        <w:rPr>
          <w:rFonts w:ascii="Consolas" w:eastAsia="Times New Roman" w:hAnsi="Consolas" w:cs="Courier New"/>
          <w:color w:val="5F6364"/>
          <w:kern w:val="0"/>
          <w:lang w:eastAsia="en-IN"/>
          <w14:ligatures w14:val="none"/>
        </w:rPr>
        <w:t>(</w:t>
      </w:r>
      <w:proofErr w:type="gramEnd"/>
      <w:r w:rsidRPr="00805FDD">
        <w:rPr>
          <w:rFonts w:ascii="Consolas" w:eastAsia="Times New Roman" w:hAnsi="Consolas" w:cs="Courier New"/>
          <w:color w:val="C92C2C"/>
          <w:kern w:val="0"/>
          <w:lang w:eastAsia="en-IN"/>
          <w14:ligatures w14:val="none"/>
        </w:rPr>
        <w:t>5</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C92C2C"/>
          <w:kern w:val="0"/>
          <w:lang w:eastAsia="en-IN"/>
          <w14:ligatures w14:val="none"/>
        </w:rPr>
        <w:t>50</w:t>
      </w:r>
      <w:r w:rsidRPr="00805FDD">
        <w:rPr>
          <w:rFonts w:ascii="Consolas" w:eastAsia="Times New Roman" w:hAnsi="Consolas" w:cs="Courier New"/>
          <w:color w:val="5F6364"/>
          <w:kern w:val="0"/>
          <w:lang w:eastAsia="en-IN"/>
          <w14:ligatures w14:val="none"/>
        </w:rPr>
        <w:t>)]</w:t>
      </w:r>
    </w:p>
    <w:p w14:paraId="6C50682C"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1990B8"/>
          <w:kern w:val="0"/>
          <w:lang w:eastAsia="en-IN"/>
          <w14:ligatures w14:val="none"/>
        </w:rPr>
        <w:t>public</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int</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000000"/>
          <w:kern w:val="0"/>
          <w:lang w:eastAsia="en-IN"/>
          <w14:ligatures w14:val="none"/>
        </w:rPr>
        <w:t>TotalStudents</w:t>
      </w:r>
      <w:proofErr w:type="spellEnd"/>
      <w:r w:rsidRPr="00805FDD">
        <w:rPr>
          <w:rFonts w:ascii="Consolas" w:eastAsia="Times New Roman" w:hAnsi="Consolas" w:cs="Courier New"/>
          <w:color w:val="000000"/>
          <w:kern w:val="0"/>
          <w:lang w:eastAsia="en-IN"/>
          <w14:ligatures w14:val="none"/>
        </w:rPr>
        <w:t xml:space="preserve"> </w:t>
      </w:r>
      <w:proofErr w:type="gramStart"/>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get</w:t>
      </w:r>
      <w:proofErr w:type="gram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set</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5F6364"/>
          <w:kern w:val="0"/>
          <w:lang w:eastAsia="en-IN"/>
          <w14:ligatures w14:val="none"/>
        </w:rPr>
        <w:t>}</w:t>
      </w:r>
    </w:p>
    <w:p w14:paraId="63B95459"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57E5B79E"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1990B8"/>
          <w:kern w:val="0"/>
          <w:lang w:eastAsia="en-IN"/>
          <w14:ligatures w14:val="none"/>
        </w:rPr>
        <w:t>Required</w:t>
      </w:r>
      <w:r w:rsidRPr="00805FDD">
        <w:rPr>
          <w:rFonts w:ascii="Consolas" w:eastAsia="Times New Roman" w:hAnsi="Consolas" w:cs="Courier New"/>
          <w:color w:val="5F6364"/>
          <w:kern w:val="0"/>
          <w:lang w:eastAsia="en-IN"/>
          <w14:ligatures w14:val="none"/>
        </w:rPr>
        <w:t>]</w:t>
      </w:r>
    </w:p>
    <w:p w14:paraId="22C207B6"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1990B8"/>
          <w:kern w:val="0"/>
          <w:lang w:eastAsia="en-IN"/>
          <w14:ligatures w14:val="none"/>
        </w:rPr>
        <w:t>public</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decimal</w:t>
      </w:r>
      <w:r w:rsidRPr="00805FDD">
        <w:rPr>
          <w:rFonts w:ascii="Consolas" w:eastAsia="Times New Roman" w:hAnsi="Consolas" w:cs="Courier New"/>
          <w:color w:val="000000"/>
          <w:kern w:val="0"/>
          <w:lang w:eastAsia="en-IN"/>
          <w14:ligatures w14:val="none"/>
        </w:rPr>
        <w:t xml:space="preserve"> Salary </w:t>
      </w:r>
      <w:proofErr w:type="gramStart"/>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get</w:t>
      </w:r>
      <w:proofErr w:type="gram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set</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5F6364"/>
          <w:kern w:val="0"/>
          <w:lang w:eastAsia="en-IN"/>
          <w14:ligatures w14:val="none"/>
        </w:rPr>
        <w:t>}</w:t>
      </w:r>
    </w:p>
    <w:p w14:paraId="08AE8665"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2A6689CA"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1990B8"/>
          <w:kern w:val="0"/>
          <w:lang w:eastAsia="en-IN"/>
          <w14:ligatures w14:val="none"/>
        </w:rPr>
        <w:t>Required</w:t>
      </w:r>
      <w:r w:rsidRPr="00805FDD">
        <w:rPr>
          <w:rFonts w:ascii="Consolas" w:eastAsia="Times New Roman" w:hAnsi="Consolas" w:cs="Courier New"/>
          <w:color w:val="5F6364"/>
          <w:kern w:val="0"/>
          <w:lang w:eastAsia="en-IN"/>
          <w14:ligatures w14:val="none"/>
        </w:rPr>
        <w:t>]</w:t>
      </w:r>
    </w:p>
    <w:p w14:paraId="3AC0CD98"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1990B8"/>
          <w:kern w:val="0"/>
          <w:lang w:eastAsia="en-IN"/>
          <w14:ligatures w14:val="none"/>
        </w:rPr>
        <w:t>public</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1990B8"/>
          <w:kern w:val="0"/>
          <w:lang w:eastAsia="en-IN"/>
          <w14:ligatures w14:val="none"/>
        </w:rPr>
        <w:t>DateTime</w:t>
      </w:r>
      <w:proofErr w:type="spellEnd"/>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000000"/>
          <w:kern w:val="0"/>
          <w:lang w:eastAsia="en-IN"/>
          <w14:ligatures w14:val="none"/>
        </w:rPr>
        <w:t>AddedOn</w:t>
      </w:r>
      <w:proofErr w:type="spellEnd"/>
      <w:r w:rsidRPr="00805FDD">
        <w:rPr>
          <w:rFonts w:ascii="Consolas" w:eastAsia="Times New Roman" w:hAnsi="Consolas" w:cs="Courier New"/>
          <w:color w:val="000000"/>
          <w:kern w:val="0"/>
          <w:lang w:eastAsia="en-IN"/>
          <w14:ligatures w14:val="none"/>
        </w:rPr>
        <w:t xml:space="preserve"> </w:t>
      </w:r>
      <w:proofErr w:type="gramStart"/>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get</w:t>
      </w:r>
      <w:proofErr w:type="gram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set</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5F6364"/>
          <w:kern w:val="0"/>
          <w:lang w:eastAsia="en-IN"/>
          <w14:ligatures w14:val="none"/>
        </w:rPr>
        <w:t>}</w:t>
      </w:r>
    </w:p>
    <w:p w14:paraId="119C1770"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5F6364"/>
          <w:kern w:val="0"/>
          <w:lang w:eastAsia="en-IN"/>
          <w14:ligatures w14:val="none"/>
        </w:rPr>
        <w:t>}</w:t>
      </w:r>
    </w:p>
    <w:p w14:paraId="2C3BE7A6"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5F6364"/>
          <w:kern w:val="0"/>
          <w:lang w:eastAsia="en-IN"/>
          <w14:ligatures w14:val="none"/>
        </w:rPr>
        <w:t>}</w:t>
      </w:r>
    </w:p>
    <w:p w14:paraId="11329B7B"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BBBBBB"/>
          <w:kern w:val="0"/>
          <w:sz w:val="19"/>
          <w:szCs w:val="19"/>
          <w:lang w:eastAsia="en-IN"/>
          <w14:ligatures w14:val="none"/>
        </w:rPr>
        <w:t>C#</w:t>
      </w:r>
    </w:p>
    <w:p w14:paraId="5D837ECB"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Copy</w:t>
      </w:r>
    </w:p>
    <w:p w14:paraId="18A42C08"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 xml:space="preserve">This class has 6 properties for the 6 columns in the Teacher table in the database. I have applied the [Required] attributes on Id, Name, Skills, Salary and </w:t>
      </w:r>
      <w:proofErr w:type="spellStart"/>
      <w:r w:rsidRPr="00805FDD">
        <w:rPr>
          <w:rFonts w:ascii="Open Sans" w:eastAsia="Times New Roman" w:hAnsi="Open Sans" w:cs="Open Sans"/>
          <w:color w:val="212121"/>
          <w:kern w:val="0"/>
          <w:lang w:eastAsia="en-IN"/>
          <w14:ligatures w14:val="none"/>
        </w:rPr>
        <w:t>AddedOn</w:t>
      </w:r>
      <w:proofErr w:type="spellEnd"/>
      <w:r w:rsidRPr="00805FDD">
        <w:rPr>
          <w:rFonts w:ascii="Open Sans" w:eastAsia="Times New Roman" w:hAnsi="Open Sans" w:cs="Open Sans"/>
          <w:color w:val="212121"/>
          <w:kern w:val="0"/>
          <w:lang w:eastAsia="en-IN"/>
          <w14:ligatures w14:val="none"/>
        </w:rPr>
        <w:t xml:space="preserve"> properties, the </w:t>
      </w:r>
      <w:proofErr w:type="spellStart"/>
      <w:r w:rsidRPr="00805FDD">
        <w:rPr>
          <w:rFonts w:ascii="Open Sans" w:eastAsia="Times New Roman" w:hAnsi="Open Sans" w:cs="Open Sans"/>
          <w:color w:val="212121"/>
          <w:kern w:val="0"/>
          <w:lang w:eastAsia="en-IN"/>
          <w14:ligatures w14:val="none"/>
        </w:rPr>
        <w:t>TotalStudent</w:t>
      </w:r>
      <w:proofErr w:type="spellEnd"/>
      <w:r w:rsidRPr="00805FDD">
        <w:rPr>
          <w:rFonts w:ascii="Open Sans" w:eastAsia="Times New Roman" w:hAnsi="Open Sans" w:cs="Open Sans"/>
          <w:color w:val="212121"/>
          <w:kern w:val="0"/>
          <w:lang w:eastAsia="en-IN"/>
          <w14:ligatures w14:val="none"/>
        </w:rPr>
        <w:t xml:space="preserve"> property is applied with the [Range] attribute so it will only allow values from 5 to 50.</w:t>
      </w:r>
    </w:p>
    <w:p w14:paraId="6D39F32A"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Also, note the [</w:t>
      </w:r>
      <w:proofErr w:type="spellStart"/>
      <w:r w:rsidRPr="00805FDD">
        <w:rPr>
          <w:rFonts w:ascii="Open Sans" w:eastAsia="Times New Roman" w:hAnsi="Open Sans" w:cs="Open Sans"/>
          <w:color w:val="212121"/>
          <w:kern w:val="0"/>
          <w:lang w:eastAsia="en-IN"/>
          <w14:ligatures w14:val="none"/>
        </w:rPr>
        <w:t>SkillsValidate</w:t>
      </w:r>
      <w:proofErr w:type="spellEnd"/>
      <w:r w:rsidRPr="00805FDD">
        <w:rPr>
          <w:rFonts w:ascii="Open Sans" w:eastAsia="Times New Roman" w:hAnsi="Open Sans" w:cs="Open Sans"/>
          <w:color w:val="212121"/>
          <w:kern w:val="0"/>
          <w:lang w:eastAsia="en-IN"/>
          <w14:ligatures w14:val="none"/>
        </w:rPr>
        <w:t>] attribute applied to the Skills property. The [</w:t>
      </w:r>
      <w:proofErr w:type="spellStart"/>
      <w:r w:rsidRPr="00805FDD">
        <w:rPr>
          <w:rFonts w:ascii="Open Sans" w:eastAsia="Times New Roman" w:hAnsi="Open Sans" w:cs="Open Sans"/>
          <w:color w:val="212121"/>
          <w:kern w:val="0"/>
          <w:lang w:eastAsia="en-IN"/>
          <w14:ligatures w14:val="none"/>
        </w:rPr>
        <w:t>SkillsValidate</w:t>
      </w:r>
      <w:proofErr w:type="spellEnd"/>
      <w:r w:rsidRPr="00805FDD">
        <w:rPr>
          <w:rFonts w:ascii="Open Sans" w:eastAsia="Times New Roman" w:hAnsi="Open Sans" w:cs="Open Sans"/>
          <w:color w:val="212121"/>
          <w:kern w:val="0"/>
          <w:lang w:eastAsia="en-IN"/>
          <w14:ligatures w14:val="none"/>
        </w:rPr>
        <w:t>] attribute Is a custom validation attribute through which I will force Skills property to only accept 3 values which are:</w:t>
      </w:r>
    </w:p>
    <w:p w14:paraId="63327E4D" w14:textId="77777777" w:rsidR="00805FDD" w:rsidRPr="00805FDD" w:rsidRDefault="00805FDD" w:rsidP="00805FDD">
      <w:pPr>
        <w:numPr>
          <w:ilvl w:val="0"/>
          <w:numId w:val="5"/>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ASP.NET Core</w:t>
      </w:r>
    </w:p>
    <w:p w14:paraId="23244D7B" w14:textId="77777777" w:rsidR="00805FDD" w:rsidRPr="00805FDD" w:rsidRDefault="00805FDD" w:rsidP="00805FDD">
      <w:pPr>
        <w:numPr>
          <w:ilvl w:val="0"/>
          <w:numId w:val="5"/>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ASP.NET MVC</w:t>
      </w:r>
    </w:p>
    <w:p w14:paraId="42BD24AD" w14:textId="77777777" w:rsidR="00805FDD" w:rsidRPr="00805FDD" w:rsidRDefault="00805FDD" w:rsidP="00805FDD">
      <w:pPr>
        <w:numPr>
          <w:ilvl w:val="0"/>
          <w:numId w:val="5"/>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ASP.NET Web Forms</w:t>
      </w:r>
    </w:p>
    <w:p w14:paraId="6D34D524"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Next, I will create the </w:t>
      </w:r>
      <w:r w:rsidRPr="00805FDD">
        <w:rPr>
          <w:rFonts w:ascii="Open Sans" w:eastAsia="Times New Roman" w:hAnsi="Open Sans" w:cs="Open Sans"/>
          <w:b/>
          <w:bCs/>
          <w:color w:val="212121"/>
          <w:kern w:val="0"/>
          <w:lang w:eastAsia="en-IN"/>
          <w14:ligatures w14:val="none"/>
        </w:rPr>
        <w:t>[</w:t>
      </w:r>
      <w:proofErr w:type="spellStart"/>
      <w:r w:rsidRPr="00805FDD">
        <w:rPr>
          <w:rFonts w:ascii="Open Sans" w:eastAsia="Times New Roman" w:hAnsi="Open Sans" w:cs="Open Sans"/>
          <w:b/>
          <w:bCs/>
          <w:color w:val="212121"/>
          <w:kern w:val="0"/>
          <w:lang w:eastAsia="en-IN"/>
          <w14:ligatures w14:val="none"/>
        </w:rPr>
        <w:t>SkillsValidate</w:t>
      </w:r>
      <w:proofErr w:type="spellEnd"/>
      <w:r w:rsidRPr="00805FDD">
        <w:rPr>
          <w:rFonts w:ascii="Open Sans" w:eastAsia="Times New Roman" w:hAnsi="Open Sans" w:cs="Open Sans"/>
          <w:b/>
          <w:bCs/>
          <w:color w:val="212121"/>
          <w:kern w:val="0"/>
          <w:lang w:eastAsia="en-IN"/>
          <w14:ligatures w14:val="none"/>
        </w:rPr>
        <w:t>]</w:t>
      </w:r>
      <w:r w:rsidRPr="00805FDD">
        <w:rPr>
          <w:rFonts w:ascii="Open Sans" w:eastAsia="Times New Roman" w:hAnsi="Open Sans" w:cs="Open Sans"/>
          <w:color w:val="212121"/>
          <w:kern w:val="0"/>
          <w:lang w:eastAsia="en-IN"/>
          <w14:ligatures w14:val="none"/>
        </w:rPr>
        <w:t> custom validation attribute. So, create a new folder on the root of the application and name it as </w:t>
      </w:r>
      <w:proofErr w:type="spellStart"/>
      <w:ins w:id="3" w:author="Unknown">
        <w:r w:rsidRPr="00805FDD">
          <w:rPr>
            <w:rFonts w:ascii="Open Sans" w:eastAsia="Times New Roman" w:hAnsi="Open Sans" w:cs="Open Sans"/>
            <w:i/>
            <w:iCs/>
            <w:color w:val="212121"/>
            <w:kern w:val="0"/>
            <w:lang w:eastAsia="en-IN"/>
            <w14:ligatures w14:val="none"/>
          </w:rPr>
          <w:t>CustomValidation</w:t>
        </w:r>
      </w:ins>
      <w:proofErr w:type="spellEnd"/>
      <w:r w:rsidRPr="00805FDD">
        <w:rPr>
          <w:rFonts w:ascii="Open Sans" w:eastAsia="Times New Roman" w:hAnsi="Open Sans" w:cs="Open Sans"/>
          <w:color w:val="212121"/>
          <w:kern w:val="0"/>
          <w:lang w:eastAsia="en-IN"/>
          <w14:ligatures w14:val="none"/>
        </w:rPr>
        <w:t xml:space="preserve">. Inside </w:t>
      </w:r>
      <w:r w:rsidRPr="00805FDD">
        <w:rPr>
          <w:rFonts w:ascii="Open Sans" w:eastAsia="Times New Roman" w:hAnsi="Open Sans" w:cs="Open Sans"/>
          <w:color w:val="212121"/>
          <w:kern w:val="0"/>
          <w:lang w:eastAsia="en-IN"/>
          <w14:ligatures w14:val="none"/>
        </w:rPr>
        <w:lastRenderedPageBreak/>
        <w:t>this folder, add a new class called </w:t>
      </w:r>
      <w:proofErr w:type="spellStart"/>
      <w:r w:rsidRPr="00805FDD">
        <w:rPr>
          <w:rFonts w:ascii="Open Sans" w:eastAsia="Times New Roman" w:hAnsi="Open Sans" w:cs="Open Sans"/>
          <w:b/>
          <w:bCs/>
          <w:i/>
          <w:iCs/>
          <w:color w:val="212121"/>
          <w:kern w:val="0"/>
          <w:lang w:eastAsia="en-IN"/>
          <w14:ligatures w14:val="none"/>
        </w:rPr>
        <w:t>SkillsValidate.cs</w:t>
      </w:r>
      <w:proofErr w:type="spellEnd"/>
      <w:r w:rsidRPr="00805FDD">
        <w:rPr>
          <w:rFonts w:ascii="Open Sans" w:eastAsia="Times New Roman" w:hAnsi="Open Sans" w:cs="Open Sans"/>
          <w:color w:val="212121"/>
          <w:kern w:val="0"/>
          <w:lang w:eastAsia="en-IN"/>
          <w14:ligatures w14:val="none"/>
        </w:rPr>
        <w:t> and add the following code to it.</w:t>
      </w:r>
    </w:p>
    <w:p w14:paraId="1EE1AD2F"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1990B8"/>
          <w:kern w:val="0"/>
          <w:lang w:eastAsia="en-IN"/>
          <w14:ligatures w14:val="none"/>
        </w:rPr>
        <w:t>using</w:t>
      </w:r>
      <w:r w:rsidRPr="00805FDD">
        <w:rPr>
          <w:rFonts w:ascii="Consolas" w:eastAsia="Times New Roman" w:hAnsi="Consolas" w:cs="Courier New"/>
          <w:color w:val="000000"/>
          <w:kern w:val="0"/>
          <w:lang w:eastAsia="en-IN"/>
          <w14:ligatures w14:val="none"/>
        </w:rPr>
        <w:t xml:space="preserve"> </w:t>
      </w:r>
      <w:proofErr w:type="spellStart"/>
      <w:proofErr w:type="gramStart"/>
      <w:r w:rsidRPr="00805FDD">
        <w:rPr>
          <w:rFonts w:ascii="Consolas" w:eastAsia="Times New Roman" w:hAnsi="Consolas" w:cs="Courier New"/>
          <w:color w:val="000000"/>
          <w:kern w:val="0"/>
          <w:lang w:eastAsia="en-IN"/>
          <w14:ligatures w14:val="none"/>
        </w:rPr>
        <w:t>Microsoft</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AspNetCore</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Mvc</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ModelBinding</w:t>
      </w:r>
      <w:proofErr w:type="gram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Validation</w:t>
      </w:r>
      <w:proofErr w:type="spellEnd"/>
      <w:r w:rsidRPr="00805FDD">
        <w:rPr>
          <w:rFonts w:ascii="Consolas" w:eastAsia="Times New Roman" w:hAnsi="Consolas" w:cs="Courier New"/>
          <w:color w:val="5F6364"/>
          <w:kern w:val="0"/>
          <w:lang w:eastAsia="en-IN"/>
          <w14:ligatures w14:val="none"/>
        </w:rPr>
        <w:t>;</w:t>
      </w:r>
    </w:p>
    <w:p w14:paraId="52BD9527"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4E0FD208"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1990B8"/>
          <w:kern w:val="0"/>
          <w:lang w:eastAsia="en-IN"/>
          <w14:ligatures w14:val="none"/>
        </w:rPr>
        <w:t>namespace</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000000"/>
          <w:kern w:val="0"/>
          <w:lang w:eastAsia="en-IN"/>
          <w14:ligatures w14:val="none"/>
        </w:rPr>
        <w:t>CRUDEF</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CustomValidation</w:t>
      </w:r>
      <w:proofErr w:type="spellEnd"/>
    </w:p>
    <w:p w14:paraId="4FF96714"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5F6364"/>
          <w:kern w:val="0"/>
          <w:lang w:eastAsia="en-IN"/>
          <w14:ligatures w14:val="none"/>
        </w:rPr>
        <w:t>{</w:t>
      </w:r>
    </w:p>
    <w:p w14:paraId="2DF452DE"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1990B8"/>
          <w:kern w:val="0"/>
          <w:lang w:eastAsia="en-IN"/>
          <w14:ligatures w14:val="none"/>
        </w:rPr>
        <w:t>public</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class</w:t>
      </w:r>
      <w:r w:rsidRPr="00805FDD">
        <w:rPr>
          <w:rFonts w:ascii="Consolas" w:eastAsia="Times New Roman" w:hAnsi="Consolas" w:cs="Courier New"/>
          <w:color w:val="000000"/>
          <w:kern w:val="0"/>
          <w:lang w:eastAsia="en-IN"/>
          <w14:ligatures w14:val="none"/>
        </w:rPr>
        <w:t xml:space="preserve"> </w:t>
      </w:r>
      <w:proofErr w:type="spellStart"/>
      <w:proofErr w:type="gramStart"/>
      <w:r w:rsidRPr="00805FDD">
        <w:rPr>
          <w:rFonts w:ascii="Consolas" w:eastAsia="Times New Roman" w:hAnsi="Consolas" w:cs="Courier New"/>
          <w:color w:val="1990B8"/>
          <w:kern w:val="0"/>
          <w:lang w:eastAsia="en-IN"/>
          <w14:ligatures w14:val="none"/>
        </w:rPr>
        <w:t>SkillsValidate</w:t>
      </w:r>
      <w:proofErr w:type="spellEnd"/>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5F6364"/>
          <w:kern w:val="0"/>
          <w:lang w:eastAsia="en-IN"/>
          <w14:ligatures w14:val="none"/>
        </w:rPr>
        <w:t>:</w:t>
      </w:r>
      <w:proofErr w:type="gramEnd"/>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Attribute</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1990B8"/>
          <w:kern w:val="0"/>
          <w:lang w:eastAsia="en-IN"/>
          <w14:ligatures w14:val="none"/>
        </w:rPr>
        <w:t>IModelValidator</w:t>
      </w:r>
      <w:proofErr w:type="spellEnd"/>
    </w:p>
    <w:p w14:paraId="111BD802"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5F6364"/>
          <w:kern w:val="0"/>
          <w:lang w:eastAsia="en-IN"/>
          <w14:ligatures w14:val="none"/>
        </w:rPr>
        <w:t>{</w:t>
      </w:r>
    </w:p>
    <w:p w14:paraId="743A7188"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1990B8"/>
          <w:kern w:val="0"/>
          <w:lang w:eastAsia="en-IN"/>
          <w14:ligatures w14:val="none"/>
        </w:rPr>
        <w:t>public</w:t>
      </w:r>
      <w:r w:rsidRPr="00805FDD">
        <w:rPr>
          <w:rFonts w:ascii="Consolas" w:eastAsia="Times New Roman" w:hAnsi="Consolas" w:cs="Courier New"/>
          <w:color w:val="000000"/>
          <w:kern w:val="0"/>
          <w:lang w:eastAsia="en-IN"/>
          <w14:ligatures w14:val="none"/>
        </w:rPr>
        <w:t xml:space="preserve"> </w:t>
      </w:r>
      <w:proofErr w:type="gramStart"/>
      <w:r w:rsidRPr="00805FDD">
        <w:rPr>
          <w:rFonts w:ascii="Consolas" w:eastAsia="Times New Roman" w:hAnsi="Consolas" w:cs="Courier New"/>
          <w:color w:val="1990B8"/>
          <w:kern w:val="0"/>
          <w:lang w:eastAsia="en-IN"/>
          <w14:ligatures w14:val="none"/>
        </w:rPr>
        <w:t>string</w:t>
      </w:r>
      <w:r w:rsidRPr="00805FDD">
        <w:rPr>
          <w:rFonts w:ascii="Consolas" w:eastAsia="Times New Roman" w:hAnsi="Consolas" w:cs="Courier New"/>
          <w:color w:val="5F6364"/>
          <w:kern w:val="0"/>
          <w:lang w:eastAsia="en-IN"/>
          <w14:ligatures w14:val="none"/>
        </w:rPr>
        <w:t>[</w:t>
      </w:r>
      <w:proofErr w:type="gram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Allowed </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get</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set</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5F6364"/>
          <w:kern w:val="0"/>
          <w:lang w:eastAsia="en-IN"/>
          <w14:ligatures w14:val="none"/>
        </w:rPr>
        <w:t>}</w:t>
      </w:r>
    </w:p>
    <w:p w14:paraId="01226014"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1990B8"/>
          <w:kern w:val="0"/>
          <w:lang w:eastAsia="en-IN"/>
          <w14:ligatures w14:val="none"/>
        </w:rPr>
        <w:t>public</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string</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000000"/>
          <w:kern w:val="0"/>
          <w:lang w:eastAsia="en-IN"/>
          <w14:ligatures w14:val="none"/>
        </w:rPr>
        <w:t>ErrorMessage</w:t>
      </w:r>
      <w:proofErr w:type="spellEnd"/>
      <w:r w:rsidRPr="00805FDD">
        <w:rPr>
          <w:rFonts w:ascii="Consolas" w:eastAsia="Times New Roman" w:hAnsi="Consolas" w:cs="Courier New"/>
          <w:color w:val="000000"/>
          <w:kern w:val="0"/>
          <w:lang w:eastAsia="en-IN"/>
          <w14:ligatures w14:val="none"/>
        </w:rPr>
        <w:t xml:space="preserve"> </w:t>
      </w:r>
      <w:proofErr w:type="gramStart"/>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get</w:t>
      </w:r>
      <w:proofErr w:type="gram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set</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5F6364"/>
          <w:kern w:val="0"/>
          <w:lang w:eastAsia="en-IN"/>
          <w14:ligatures w14:val="none"/>
        </w:rPr>
        <w:t>}</w:t>
      </w:r>
    </w:p>
    <w:p w14:paraId="1ECC8183"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1990B8"/>
          <w:kern w:val="0"/>
          <w:lang w:eastAsia="en-IN"/>
          <w14:ligatures w14:val="none"/>
        </w:rPr>
        <w:t>public</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1990B8"/>
          <w:kern w:val="0"/>
          <w:lang w:eastAsia="en-IN"/>
          <w14:ligatures w14:val="none"/>
        </w:rPr>
        <w:t>IEnumerable</w:t>
      </w:r>
      <w:proofErr w:type="spellEnd"/>
      <w:r w:rsidRPr="00805FDD">
        <w:rPr>
          <w:rFonts w:ascii="Consolas" w:eastAsia="Times New Roman" w:hAnsi="Consolas" w:cs="Courier New"/>
          <w:color w:val="5F6364"/>
          <w:kern w:val="0"/>
          <w:lang w:eastAsia="en-IN"/>
          <w14:ligatures w14:val="none"/>
        </w:rPr>
        <w:t>&lt;</w:t>
      </w:r>
      <w:proofErr w:type="spellStart"/>
      <w:r w:rsidRPr="00805FDD">
        <w:rPr>
          <w:rFonts w:ascii="Consolas" w:eastAsia="Times New Roman" w:hAnsi="Consolas" w:cs="Courier New"/>
          <w:color w:val="1990B8"/>
          <w:kern w:val="0"/>
          <w:lang w:eastAsia="en-IN"/>
          <w14:ligatures w14:val="none"/>
        </w:rPr>
        <w:t>ModelValidationResult</w:t>
      </w:r>
      <w:proofErr w:type="spellEnd"/>
      <w:r w:rsidRPr="00805FDD">
        <w:rPr>
          <w:rFonts w:ascii="Consolas" w:eastAsia="Times New Roman" w:hAnsi="Consolas" w:cs="Courier New"/>
          <w:color w:val="5F6364"/>
          <w:kern w:val="0"/>
          <w:lang w:eastAsia="en-IN"/>
          <w14:ligatures w14:val="none"/>
        </w:rPr>
        <w:t>&gt;</w:t>
      </w:r>
      <w:r w:rsidRPr="00805FDD">
        <w:rPr>
          <w:rFonts w:ascii="Consolas" w:eastAsia="Times New Roman" w:hAnsi="Consolas" w:cs="Courier New"/>
          <w:color w:val="000000"/>
          <w:kern w:val="0"/>
          <w:lang w:eastAsia="en-IN"/>
          <w14:ligatures w14:val="none"/>
        </w:rPr>
        <w:t xml:space="preserve"> </w:t>
      </w:r>
      <w:proofErr w:type="gramStart"/>
      <w:r w:rsidRPr="00805FDD">
        <w:rPr>
          <w:rFonts w:ascii="Consolas" w:eastAsia="Times New Roman" w:hAnsi="Consolas" w:cs="Courier New"/>
          <w:color w:val="2F9C0A"/>
          <w:kern w:val="0"/>
          <w:lang w:eastAsia="en-IN"/>
          <w14:ligatures w14:val="none"/>
        </w:rPr>
        <w:t>Validate</w:t>
      </w:r>
      <w:r w:rsidRPr="00805FDD">
        <w:rPr>
          <w:rFonts w:ascii="Consolas" w:eastAsia="Times New Roman" w:hAnsi="Consolas" w:cs="Courier New"/>
          <w:color w:val="5F6364"/>
          <w:kern w:val="0"/>
          <w:lang w:eastAsia="en-IN"/>
          <w14:ligatures w14:val="none"/>
        </w:rPr>
        <w:t>(</w:t>
      </w:r>
      <w:proofErr w:type="spellStart"/>
      <w:proofErr w:type="gramEnd"/>
      <w:r w:rsidRPr="00805FDD">
        <w:rPr>
          <w:rFonts w:ascii="Consolas" w:eastAsia="Times New Roman" w:hAnsi="Consolas" w:cs="Courier New"/>
          <w:color w:val="1990B8"/>
          <w:kern w:val="0"/>
          <w:lang w:eastAsia="en-IN"/>
          <w14:ligatures w14:val="none"/>
        </w:rPr>
        <w:t>ModelValidationContext</w:t>
      </w:r>
      <w:proofErr w:type="spellEnd"/>
      <w:r w:rsidRPr="00805FDD">
        <w:rPr>
          <w:rFonts w:ascii="Consolas" w:eastAsia="Times New Roman" w:hAnsi="Consolas" w:cs="Courier New"/>
          <w:color w:val="000000"/>
          <w:kern w:val="0"/>
          <w:lang w:eastAsia="en-IN"/>
          <w14:ligatures w14:val="none"/>
        </w:rPr>
        <w:t xml:space="preserve"> context</w:t>
      </w:r>
      <w:r w:rsidRPr="00805FDD">
        <w:rPr>
          <w:rFonts w:ascii="Consolas" w:eastAsia="Times New Roman" w:hAnsi="Consolas" w:cs="Courier New"/>
          <w:color w:val="5F6364"/>
          <w:kern w:val="0"/>
          <w:lang w:eastAsia="en-IN"/>
          <w14:ligatures w14:val="none"/>
        </w:rPr>
        <w:t>)</w:t>
      </w:r>
    </w:p>
    <w:p w14:paraId="26913271"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5F6364"/>
          <w:kern w:val="0"/>
          <w:lang w:eastAsia="en-IN"/>
          <w14:ligatures w14:val="none"/>
        </w:rPr>
        <w:t>{</w:t>
      </w:r>
    </w:p>
    <w:p w14:paraId="2B48F2B4"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2893B6D3"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1990B8"/>
          <w:kern w:val="0"/>
          <w:lang w:eastAsia="en-IN"/>
          <w14:ligatures w14:val="none"/>
        </w:rPr>
        <w:t>if</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5F6364"/>
          <w:kern w:val="0"/>
          <w:lang w:eastAsia="en-IN"/>
          <w14:ligatures w14:val="none"/>
        </w:rPr>
        <w:t>(</w:t>
      </w:r>
      <w:proofErr w:type="spellStart"/>
      <w:r w:rsidRPr="00805FDD">
        <w:rPr>
          <w:rFonts w:ascii="Consolas" w:eastAsia="Times New Roman" w:hAnsi="Consolas" w:cs="Courier New"/>
          <w:color w:val="000000"/>
          <w:kern w:val="0"/>
          <w:lang w:eastAsia="en-IN"/>
          <w14:ligatures w14:val="none"/>
        </w:rPr>
        <w:t>Allowed</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Contains</w:t>
      </w:r>
      <w:proofErr w:type="spellEnd"/>
      <w:r w:rsidRPr="00805FDD">
        <w:rPr>
          <w:rFonts w:ascii="Consolas" w:eastAsia="Times New Roman" w:hAnsi="Consolas" w:cs="Courier New"/>
          <w:color w:val="5F6364"/>
          <w:kern w:val="0"/>
          <w:lang w:eastAsia="en-IN"/>
          <w14:ligatures w14:val="none"/>
        </w:rPr>
        <w:t>(</w:t>
      </w:r>
      <w:proofErr w:type="spellStart"/>
      <w:proofErr w:type="gramStart"/>
      <w:r w:rsidRPr="00805FDD">
        <w:rPr>
          <w:rFonts w:ascii="Consolas" w:eastAsia="Times New Roman" w:hAnsi="Consolas" w:cs="Courier New"/>
          <w:color w:val="000000"/>
          <w:kern w:val="0"/>
          <w:lang w:eastAsia="en-IN"/>
          <w14:ligatures w14:val="none"/>
        </w:rPr>
        <w:t>context</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Model</w:t>
      </w:r>
      <w:proofErr w:type="spellEnd"/>
      <w:proofErr w:type="gramEnd"/>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as</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string</w:t>
      </w:r>
      <w:r w:rsidRPr="00805FDD">
        <w:rPr>
          <w:rFonts w:ascii="Consolas" w:eastAsia="Times New Roman" w:hAnsi="Consolas" w:cs="Courier New"/>
          <w:color w:val="5F6364"/>
          <w:kern w:val="0"/>
          <w:lang w:eastAsia="en-IN"/>
          <w14:ligatures w14:val="none"/>
        </w:rPr>
        <w:t>))</w:t>
      </w:r>
    </w:p>
    <w:p w14:paraId="45D98D2A"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1990B8"/>
          <w:kern w:val="0"/>
          <w:lang w:eastAsia="en-IN"/>
          <w14:ligatures w14:val="none"/>
        </w:rPr>
        <w:t>return</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000000"/>
          <w:kern w:val="0"/>
          <w:lang w:eastAsia="en-IN"/>
          <w14:ligatures w14:val="none"/>
        </w:rPr>
        <w:t>Enumerable</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Empty</w:t>
      </w:r>
      <w:proofErr w:type="spellEnd"/>
      <w:r w:rsidRPr="00805FDD">
        <w:rPr>
          <w:rFonts w:ascii="Consolas" w:eastAsia="Times New Roman" w:hAnsi="Consolas" w:cs="Courier New"/>
          <w:color w:val="5F6364"/>
          <w:kern w:val="0"/>
          <w:lang w:eastAsia="en-IN"/>
          <w14:ligatures w14:val="none"/>
        </w:rPr>
        <w:t>&lt;</w:t>
      </w:r>
      <w:proofErr w:type="spellStart"/>
      <w:r w:rsidRPr="00805FDD">
        <w:rPr>
          <w:rFonts w:ascii="Consolas" w:eastAsia="Times New Roman" w:hAnsi="Consolas" w:cs="Courier New"/>
          <w:color w:val="1990B8"/>
          <w:kern w:val="0"/>
          <w:lang w:eastAsia="en-IN"/>
          <w14:ligatures w14:val="none"/>
        </w:rPr>
        <w:t>ModelValidationResult</w:t>
      </w:r>
      <w:proofErr w:type="spellEnd"/>
      <w:proofErr w:type="gramStart"/>
      <w:r w:rsidRPr="00805FDD">
        <w:rPr>
          <w:rFonts w:ascii="Consolas" w:eastAsia="Times New Roman" w:hAnsi="Consolas" w:cs="Courier New"/>
          <w:color w:val="5F6364"/>
          <w:kern w:val="0"/>
          <w:lang w:eastAsia="en-IN"/>
          <w14:ligatures w14:val="none"/>
        </w:rPr>
        <w:t>&gt;(</w:t>
      </w:r>
      <w:proofErr w:type="gramEnd"/>
      <w:r w:rsidRPr="00805FDD">
        <w:rPr>
          <w:rFonts w:ascii="Consolas" w:eastAsia="Times New Roman" w:hAnsi="Consolas" w:cs="Courier New"/>
          <w:color w:val="5F6364"/>
          <w:kern w:val="0"/>
          <w:lang w:eastAsia="en-IN"/>
          <w14:ligatures w14:val="none"/>
        </w:rPr>
        <w:t>);</w:t>
      </w:r>
    </w:p>
    <w:p w14:paraId="4609518C"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1990B8"/>
          <w:kern w:val="0"/>
          <w:lang w:eastAsia="en-IN"/>
          <w14:ligatures w14:val="none"/>
        </w:rPr>
        <w:t>else</w:t>
      </w:r>
    </w:p>
    <w:p w14:paraId="6E8A3C60"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1990B8"/>
          <w:kern w:val="0"/>
          <w:lang w:eastAsia="en-IN"/>
          <w14:ligatures w14:val="none"/>
        </w:rPr>
        <w:t>return</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new</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List</w:t>
      </w:r>
      <w:r w:rsidRPr="00805FDD">
        <w:rPr>
          <w:rFonts w:ascii="Consolas" w:eastAsia="Times New Roman" w:hAnsi="Consolas" w:cs="Courier New"/>
          <w:color w:val="5F6364"/>
          <w:kern w:val="0"/>
          <w:lang w:eastAsia="en-IN"/>
          <w14:ligatures w14:val="none"/>
        </w:rPr>
        <w:t>&lt;</w:t>
      </w:r>
      <w:proofErr w:type="spellStart"/>
      <w:r w:rsidRPr="00805FDD">
        <w:rPr>
          <w:rFonts w:ascii="Consolas" w:eastAsia="Times New Roman" w:hAnsi="Consolas" w:cs="Courier New"/>
          <w:color w:val="1990B8"/>
          <w:kern w:val="0"/>
          <w:lang w:eastAsia="en-IN"/>
          <w14:ligatures w14:val="none"/>
        </w:rPr>
        <w:t>ModelValidationResult</w:t>
      </w:r>
      <w:proofErr w:type="spellEnd"/>
      <w:r w:rsidRPr="00805FDD">
        <w:rPr>
          <w:rFonts w:ascii="Consolas" w:eastAsia="Times New Roman" w:hAnsi="Consolas" w:cs="Courier New"/>
          <w:color w:val="5F6364"/>
          <w:kern w:val="0"/>
          <w:lang w:eastAsia="en-IN"/>
          <w14:ligatures w14:val="none"/>
        </w:rPr>
        <w:t>&gt;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5F6364"/>
          <w:kern w:val="0"/>
          <w:lang w:eastAsia="en-IN"/>
          <w14:ligatures w14:val="none"/>
        </w:rPr>
        <w:t>{</w:t>
      </w:r>
    </w:p>
    <w:p w14:paraId="483B2AE2"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1990B8"/>
          <w:kern w:val="0"/>
          <w:lang w:eastAsia="en-IN"/>
          <w14:ligatures w14:val="none"/>
        </w:rPr>
        <w:t>new</w:t>
      </w:r>
      <w:r w:rsidRPr="00805FDD">
        <w:rPr>
          <w:rFonts w:ascii="Consolas" w:eastAsia="Times New Roman" w:hAnsi="Consolas" w:cs="Courier New"/>
          <w:color w:val="000000"/>
          <w:kern w:val="0"/>
          <w:lang w:eastAsia="en-IN"/>
          <w14:ligatures w14:val="none"/>
        </w:rPr>
        <w:t xml:space="preserve"> </w:t>
      </w:r>
      <w:proofErr w:type="spellStart"/>
      <w:proofErr w:type="gramStart"/>
      <w:r w:rsidRPr="00805FDD">
        <w:rPr>
          <w:rFonts w:ascii="Consolas" w:eastAsia="Times New Roman" w:hAnsi="Consolas" w:cs="Courier New"/>
          <w:color w:val="1990B8"/>
          <w:kern w:val="0"/>
          <w:lang w:eastAsia="en-IN"/>
          <w14:ligatures w14:val="none"/>
        </w:rPr>
        <w:t>ModelValidationResult</w:t>
      </w:r>
      <w:proofErr w:type="spellEnd"/>
      <w:r w:rsidRPr="00805FDD">
        <w:rPr>
          <w:rFonts w:ascii="Consolas" w:eastAsia="Times New Roman" w:hAnsi="Consolas" w:cs="Courier New"/>
          <w:color w:val="5F6364"/>
          <w:kern w:val="0"/>
          <w:lang w:eastAsia="en-IN"/>
          <w14:ligatures w14:val="none"/>
        </w:rPr>
        <w:t>(</w:t>
      </w:r>
      <w:proofErr w:type="gramEnd"/>
      <w:r w:rsidRPr="00805FDD">
        <w:rPr>
          <w:rFonts w:ascii="Consolas" w:eastAsia="Times New Roman" w:hAnsi="Consolas" w:cs="Courier New"/>
          <w:color w:val="2F9C0A"/>
          <w:kern w:val="0"/>
          <w:lang w:eastAsia="en-IN"/>
          <w14:ligatures w14:val="none"/>
        </w:rPr>
        <w:t>""</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000000"/>
          <w:kern w:val="0"/>
          <w:lang w:eastAsia="en-IN"/>
          <w14:ligatures w14:val="none"/>
        </w:rPr>
        <w:t>ErrorMessage</w:t>
      </w:r>
      <w:proofErr w:type="spellEnd"/>
      <w:r w:rsidRPr="00805FDD">
        <w:rPr>
          <w:rFonts w:ascii="Consolas" w:eastAsia="Times New Roman" w:hAnsi="Consolas" w:cs="Courier New"/>
          <w:color w:val="5F6364"/>
          <w:kern w:val="0"/>
          <w:lang w:eastAsia="en-IN"/>
          <w14:ligatures w14:val="none"/>
        </w:rPr>
        <w:t>)</w:t>
      </w:r>
    </w:p>
    <w:p w14:paraId="20E8EB42"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5F6364"/>
          <w:kern w:val="0"/>
          <w:lang w:eastAsia="en-IN"/>
          <w14:ligatures w14:val="none"/>
        </w:rPr>
        <w:t>};</w:t>
      </w:r>
    </w:p>
    <w:p w14:paraId="2295FD93"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5F6364"/>
          <w:kern w:val="0"/>
          <w:lang w:eastAsia="en-IN"/>
          <w14:ligatures w14:val="none"/>
        </w:rPr>
        <w:t>}</w:t>
      </w:r>
    </w:p>
    <w:p w14:paraId="6F2DA586"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5F6364"/>
          <w:kern w:val="0"/>
          <w:lang w:eastAsia="en-IN"/>
          <w14:ligatures w14:val="none"/>
        </w:rPr>
        <w:t>}</w:t>
      </w:r>
    </w:p>
    <w:p w14:paraId="4533FD91"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5F6364"/>
          <w:kern w:val="0"/>
          <w:lang w:eastAsia="en-IN"/>
          <w14:ligatures w14:val="none"/>
        </w:rPr>
        <w:t>}</w:t>
      </w:r>
    </w:p>
    <w:p w14:paraId="76936F20"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BBBBBB"/>
          <w:kern w:val="0"/>
          <w:sz w:val="19"/>
          <w:szCs w:val="19"/>
          <w:lang w:eastAsia="en-IN"/>
          <w14:ligatures w14:val="none"/>
        </w:rPr>
        <w:t>C#</w:t>
      </w:r>
    </w:p>
    <w:p w14:paraId="111B1B75"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Copy</w:t>
      </w:r>
    </w:p>
    <w:p w14:paraId="57F922A8" w14:textId="77777777" w:rsidR="00805FDD" w:rsidRPr="00805FDD" w:rsidRDefault="00805FDD" w:rsidP="00805FDD">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805FDD">
        <w:rPr>
          <w:rFonts w:ascii="Roboto" w:eastAsia="Times New Roman" w:hAnsi="Roboto" w:cs="Open Sans"/>
          <w:color w:val="212121"/>
          <w:kern w:val="0"/>
          <w:sz w:val="36"/>
          <w:szCs w:val="36"/>
          <w:lang w:eastAsia="en-IN"/>
          <w14:ligatures w14:val="none"/>
        </w:rPr>
        <w:t xml:space="preserve">Adding EF Core </w:t>
      </w:r>
      <w:proofErr w:type="spellStart"/>
      <w:r w:rsidRPr="00805FDD">
        <w:rPr>
          <w:rFonts w:ascii="Roboto" w:eastAsia="Times New Roman" w:hAnsi="Roboto" w:cs="Open Sans"/>
          <w:color w:val="212121"/>
          <w:kern w:val="0"/>
          <w:sz w:val="36"/>
          <w:szCs w:val="36"/>
          <w:lang w:eastAsia="en-IN"/>
          <w14:ligatures w14:val="none"/>
        </w:rPr>
        <w:t>DbContext</w:t>
      </w:r>
      <w:proofErr w:type="spellEnd"/>
      <w:r w:rsidRPr="00805FDD">
        <w:rPr>
          <w:rFonts w:ascii="Roboto" w:eastAsia="Times New Roman" w:hAnsi="Roboto" w:cs="Open Sans"/>
          <w:color w:val="212121"/>
          <w:kern w:val="0"/>
          <w:sz w:val="36"/>
          <w:szCs w:val="36"/>
          <w:lang w:eastAsia="en-IN"/>
          <w14:ligatures w14:val="none"/>
        </w:rPr>
        <w:t xml:space="preserve"> File</w:t>
      </w:r>
    </w:p>
    <w:p w14:paraId="0BB367FE"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 xml:space="preserve">We now </w:t>
      </w:r>
      <w:proofErr w:type="gramStart"/>
      <w:r w:rsidRPr="00805FDD">
        <w:rPr>
          <w:rFonts w:ascii="Open Sans" w:eastAsia="Times New Roman" w:hAnsi="Open Sans" w:cs="Open Sans"/>
          <w:color w:val="212121"/>
          <w:kern w:val="0"/>
          <w:lang w:eastAsia="en-IN"/>
          <w14:ligatures w14:val="none"/>
        </w:rPr>
        <w:t>have to</w:t>
      </w:r>
      <w:proofErr w:type="gramEnd"/>
      <w:r w:rsidRPr="00805FDD">
        <w:rPr>
          <w:rFonts w:ascii="Open Sans" w:eastAsia="Times New Roman" w:hAnsi="Open Sans" w:cs="Open Sans"/>
          <w:color w:val="212121"/>
          <w:kern w:val="0"/>
          <w:lang w:eastAsia="en-IN"/>
          <w14:ligatures w14:val="none"/>
        </w:rPr>
        <w:t xml:space="preserve"> add </w:t>
      </w:r>
      <w:r w:rsidRPr="00805FDD">
        <w:rPr>
          <w:rFonts w:ascii="Open Sans" w:eastAsia="Times New Roman" w:hAnsi="Open Sans" w:cs="Open Sans"/>
          <w:b/>
          <w:bCs/>
          <w:color w:val="212121"/>
          <w:kern w:val="0"/>
          <w:lang w:eastAsia="en-IN"/>
          <w14:ligatures w14:val="none"/>
        </w:rPr>
        <w:t>Entity Framework Core Database Context</w:t>
      </w:r>
      <w:r w:rsidRPr="00805FDD">
        <w:rPr>
          <w:rFonts w:ascii="Open Sans" w:eastAsia="Times New Roman" w:hAnsi="Open Sans" w:cs="Open Sans"/>
          <w:color w:val="212121"/>
          <w:kern w:val="0"/>
          <w:lang w:eastAsia="en-IN"/>
          <w14:ligatures w14:val="none"/>
        </w:rPr>
        <w:t> file for defining your database and tables. So, create a new class called </w:t>
      </w:r>
      <w:proofErr w:type="spellStart"/>
      <w:r w:rsidRPr="00805FDD">
        <w:rPr>
          <w:rFonts w:ascii="Open Sans" w:eastAsia="Times New Roman" w:hAnsi="Open Sans" w:cs="Open Sans"/>
          <w:b/>
          <w:bCs/>
          <w:color w:val="212121"/>
          <w:kern w:val="0"/>
          <w:lang w:eastAsia="en-IN"/>
          <w14:ligatures w14:val="none"/>
        </w:rPr>
        <w:t>SchoolContext.cs</w:t>
      </w:r>
      <w:proofErr w:type="spellEnd"/>
      <w:r w:rsidRPr="00805FDD">
        <w:rPr>
          <w:rFonts w:ascii="Open Sans" w:eastAsia="Times New Roman" w:hAnsi="Open Sans" w:cs="Open Sans"/>
          <w:color w:val="212121"/>
          <w:kern w:val="0"/>
          <w:lang w:eastAsia="en-IN"/>
          <w14:ligatures w14:val="none"/>
        </w:rPr>
        <w:t> (on the root of the app) and add the following code to it.</w:t>
      </w:r>
    </w:p>
    <w:p w14:paraId="7CA93065"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1990B8"/>
          <w:kern w:val="0"/>
          <w:lang w:eastAsia="en-IN"/>
          <w14:ligatures w14:val="none"/>
        </w:rPr>
        <w:t>using</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000000"/>
          <w:kern w:val="0"/>
          <w:lang w:eastAsia="en-IN"/>
          <w14:ligatures w14:val="none"/>
        </w:rPr>
        <w:t>CRUDEF</w:t>
      </w:r>
      <w:r w:rsidRPr="00805FDD">
        <w:rPr>
          <w:rFonts w:ascii="Consolas" w:eastAsia="Times New Roman" w:hAnsi="Consolas" w:cs="Courier New"/>
          <w:color w:val="5F6364"/>
          <w:kern w:val="0"/>
          <w:lang w:eastAsia="en-IN"/>
          <w14:ligatures w14:val="none"/>
        </w:rPr>
        <w:t>.</w:t>
      </w:r>
      <w:proofErr w:type="gramStart"/>
      <w:r w:rsidRPr="00805FDD">
        <w:rPr>
          <w:rFonts w:ascii="Consolas" w:eastAsia="Times New Roman" w:hAnsi="Consolas" w:cs="Courier New"/>
          <w:color w:val="000000"/>
          <w:kern w:val="0"/>
          <w:lang w:eastAsia="en-IN"/>
          <w14:ligatures w14:val="none"/>
        </w:rPr>
        <w:t>Models</w:t>
      </w:r>
      <w:proofErr w:type="spellEnd"/>
      <w:r w:rsidRPr="00805FDD">
        <w:rPr>
          <w:rFonts w:ascii="Consolas" w:eastAsia="Times New Roman" w:hAnsi="Consolas" w:cs="Courier New"/>
          <w:color w:val="5F6364"/>
          <w:kern w:val="0"/>
          <w:lang w:eastAsia="en-IN"/>
          <w14:ligatures w14:val="none"/>
        </w:rPr>
        <w:t>;</w:t>
      </w:r>
      <w:proofErr w:type="gramEnd"/>
    </w:p>
    <w:p w14:paraId="01B28A95"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1990B8"/>
          <w:kern w:val="0"/>
          <w:lang w:eastAsia="en-IN"/>
          <w14:ligatures w14:val="none"/>
        </w:rPr>
        <w:t>using</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000000"/>
          <w:kern w:val="0"/>
          <w:lang w:eastAsia="en-IN"/>
          <w14:ligatures w14:val="none"/>
        </w:rPr>
        <w:t>Microsoft</w:t>
      </w:r>
      <w:r w:rsidRPr="00805FDD">
        <w:rPr>
          <w:rFonts w:ascii="Consolas" w:eastAsia="Times New Roman" w:hAnsi="Consolas" w:cs="Courier New"/>
          <w:color w:val="5F6364"/>
          <w:kern w:val="0"/>
          <w:lang w:eastAsia="en-IN"/>
          <w14:ligatures w14:val="none"/>
        </w:rPr>
        <w:t>.</w:t>
      </w:r>
      <w:proofErr w:type="gramStart"/>
      <w:r w:rsidRPr="00805FDD">
        <w:rPr>
          <w:rFonts w:ascii="Consolas" w:eastAsia="Times New Roman" w:hAnsi="Consolas" w:cs="Courier New"/>
          <w:color w:val="000000"/>
          <w:kern w:val="0"/>
          <w:lang w:eastAsia="en-IN"/>
          <w14:ligatures w14:val="none"/>
        </w:rPr>
        <w:t>EntityFrameworkCore</w:t>
      </w:r>
      <w:proofErr w:type="spellEnd"/>
      <w:r w:rsidRPr="00805FDD">
        <w:rPr>
          <w:rFonts w:ascii="Consolas" w:eastAsia="Times New Roman" w:hAnsi="Consolas" w:cs="Courier New"/>
          <w:color w:val="5F6364"/>
          <w:kern w:val="0"/>
          <w:lang w:eastAsia="en-IN"/>
          <w14:ligatures w14:val="none"/>
        </w:rPr>
        <w:t>;</w:t>
      </w:r>
      <w:proofErr w:type="gramEnd"/>
    </w:p>
    <w:p w14:paraId="397B1B38"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42D009D0"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1990B8"/>
          <w:kern w:val="0"/>
          <w:lang w:eastAsia="en-IN"/>
          <w14:ligatures w14:val="none"/>
        </w:rPr>
        <w:t>namespace</w:t>
      </w:r>
      <w:r w:rsidRPr="00805FDD">
        <w:rPr>
          <w:rFonts w:ascii="Consolas" w:eastAsia="Times New Roman" w:hAnsi="Consolas" w:cs="Courier New"/>
          <w:color w:val="000000"/>
          <w:kern w:val="0"/>
          <w:lang w:eastAsia="en-IN"/>
          <w14:ligatures w14:val="none"/>
        </w:rPr>
        <w:t xml:space="preserve"> CRUDEF</w:t>
      </w:r>
    </w:p>
    <w:p w14:paraId="42155292"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5F6364"/>
          <w:kern w:val="0"/>
          <w:lang w:eastAsia="en-IN"/>
          <w14:ligatures w14:val="none"/>
        </w:rPr>
        <w:t>{</w:t>
      </w:r>
    </w:p>
    <w:p w14:paraId="470D74FE"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1990B8"/>
          <w:kern w:val="0"/>
          <w:lang w:eastAsia="en-IN"/>
          <w14:ligatures w14:val="none"/>
        </w:rPr>
        <w:t>public</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class</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1990B8"/>
          <w:kern w:val="0"/>
          <w:lang w:eastAsia="en-IN"/>
          <w14:ligatures w14:val="none"/>
        </w:rPr>
        <w:t>SchoolContext</w:t>
      </w:r>
      <w:proofErr w:type="spell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1990B8"/>
          <w:kern w:val="0"/>
          <w:lang w:eastAsia="en-IN"/>
          <w14:ligatures w14:val="none"/>
        </w:rPr>
        <w:t>DbContext</w:t>
      </w:r>
      <w:proofErr w:type="spellEnd"/>
    </w:p>
    <w:p w14:paraId="6A4E18D3"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5F6364"/>
          <w:kern w:val="0"/>
          <w:lang w:eastAsia="en-IN"/>
          <w14:ligatures w14:val="none"/>
        </w:rPr>
        <w:t>{</w:t>
      </w:r>
    </w:p>
    <w:p w14:paraId="511B4DB6"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1990B8"/>
          <w:kern w:val="0"/>
          <w:lang w:eastAsia="en-IN"/>
          <w14:ligatures w14:val="none"/>
        </w:rPr>
        <w:t>public</w:t>
      </w:r>
      <w:r w:rsidRPr="00805FDD">
        <w:rPr>
          <w:rFonts w:ascii="Consolas" w:eastAsia="Times New Roman" w:hAnsi="Consolas" w:cs="Courier New"/>
          <w:color w:val="000000"/>
          <w:kern w:val="0"/>
          <w:lang w:eastAsia="en-IN"/>
          <w14:ligatures w14:val="none"/>
        </w:rPr>
        <w:t xml:space="preserve"> </w:t>
      </w:r>
      <w:proofErr w:type="spellStart"/>
      <w:proofErr w:type="gramStart"/>
      <w:r w:rsidRPr="00805FDD">
        <w:rPr>
          <w:rFonts w:ascii="Consolas" w:eastAsia="Times New Roman" w:hAnsi="Consolas" w:cs="Courier New"/>
          <w:color w:val="2F9C0A"/>
          <w:kern w:val="0"/>
          <w:lang w:eastAsia="en-IN"/>
          <w14:ligatures w14:val="none"/>
        </w:rPr>
        <w:t>SchoolContext</w:t>
      </w:r>
      <w:proofErr w:type="spellEnd"/>
      <w:r w:rsidRPr="00805FDD">
        <w:rPr>
          <w:rFonts w:ascii="Consolas" w:eastAsia="Times New Roman" w:hAnsi="Consolas" w:cs="Courier New"/>
          <w:color w:val="5F6364"/>
          <w:kern w:val="0"/>
          <w:lang w:eastAsia="en-IN"/>
          <w14:ligatures w14:val="none"/>
        </w:rPr>
        <w:t>(</w:t>
      </w:r>
      <w:proofErr w:type="spellStart"/>
      <w:proofErr w:type="gramEnd"/>
      <w:r w:rsidRPr="00805FDD">
        <w:rPr>
          <w:rFonts w:ascii="Consolas" w:eastAsia="Times New Roman" w:hAnsi="Consolas" w:cs="Courier New"/>
          <w:color w:val="1990B8"/>
          <w:kern w:val="0"/>
          <w:lang w:eastAsia="en-IN"/>
          <w14:ligatures w14:val="none"/>
        </w:rPr>
        <w:t>DbContextOptions</w:t>
      </w:r>
      <w:proofErr w:type="spellEnd"/>
      <w:r w:rsidRPr="00805FDD">
        <w:rPr>
          <w:rFonts w:ascii="Consolas" w:eastAsia="Times New Roman" w:hAnsi="Consolas" w:cs="Courier New"/>
          <w:color w:val="5F6364"/>
          <w:kern w:val="0"/>
          <w:lang w:eastAsia="en-IN"/>
          <w14:ligatures w14:val="none"/>
        </w:rPr>
        <w:t>&lt;</w:t>
      </w:r>
      <w:proofErr w:type="spellStart"/>
      <w:r w:rsidRPr="00805FDD">
        <w:rPr>
          <w:rFonts w:ascii="Consolas" w:eastAsia="Times New Roman" w:hAnsi="Consolas" w:cs="Courier New"/>
          <w:color w:val="1990B8"/>
          <w:kern w:val="0"/>
          <w:lang w:eastAsia="en-IN"/>
          <w14:ligatures w14:val="none"/>
        </w:rPr>
        <w:t>SchoolContext</w:t>
      </w:r>
      <w:proofErr w:type="spellEnd"/>
      <w:r w:rsidRPr="00805FDD">
        <w:rPr>
          <w:rFonts w:ascii="Consolas" w:eastAsia="Times New Roman" w:hAnsi="Consolas" w:cs="Courier New"/>
          <w:color w:val="5F6364"/>
          <w:kern w:val="0"/>
          <w:lang w:eastAsia="en-IN"/>
          <w14:ligatures w14:val="none"/>
        </w:rPr>
        <w:t>&gt;</w:t>
      </w:r>
      <w:r w:rsidRPr="00805FDD">
        <w:rPr>
          <w:rFonts w:ascii="Consolas" w:eastAsia="Times New Roman" w:hAnsi="Consolas" w:cs="Courier New"/>
          <w:color w:val="000000"/>
          <w:kern w:val="0"/>
          <w:lang w:eastAsia="en-IN"/>
          <w14:ligatures w14:val="none"/>
        </w:rPr>
        <w:t xml:space="preserve"> options</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base</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options</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5F6364"/>
          <w:kern w:val="0"/>
          <w:lang w:eastAsia="en-IN"/>
          <w14:ligatures w14:val="none"/>
        </w:rPr>
        <w:t>}</w:t>
      </w:r>
    </w:p>
    <w:p w14:paraId="1F813103"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3A41F72A"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1990B8"/>
          <w:kern w:val="0"/>
          <w:lang w:eastAsia="en-IN"/>
          <w14:ligatures w14:val="none"/>
        </w:rPr>
        <w:t>public</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1990B8"/>
          <w:kern w:val="0"/>
          <w:lang w:eastAsia="en-IN"/>
          <w14:ligatures w14:val="none"/>
        </w:rPr>
        <w:t>DbSet</w:t>
      </w:r>
      <w:proofErr w:type="spellEnd"/>
      <w:r w:rsidRPr="00805FDD">
        <w:rPr>
          <w:rFonts w:ascii="Consolas" w:eastAsia="Times New Roman" w:hAnsi="Consolas" w:cs="Courier New"/>
          <w:color w:val="5F6364"/>
          <w:kern w:val="0"/>
          <w:lang w:eastAsia="en-IN"/>
          <w14:ligatures w14:val="none"/>
        </w:rPr>
        <w:t>&lt;</w:t>
      </w:r>
      <w:r w:rsidRPr="00805FDD">
        <w:rPr>
          <w:rFonts w:ascii="Consolas" w:eastAsia="Times New Roman" w:hAnsi="Consolas" w:cs="Courier New"/>
          <w:color w:val="1990B8"/>
          <w:kern w:val="0"/>
          <w:lang w:eastAsia="en-IN"/>
          <w14:ligatures w14:val="none"/>
        </w:rPr>
        <w:t>Teacher</w:t>
      </w:r>
      <w:r w:rsidRPr="00805FDD">
        <w:rPr>
          <w:rFonts w:ascii="Consolas" w:eastAsia="Times New Roman" w:hAnsi="Consolas" w:cs="Courier New"/>
          <w:color w:val="5F6364"/>
          <w:kern w:val="0"/>
          <w:lang w:eastAsia="en-IN"/>
          <w14:ligatures w14:val="none"/>
        </w:rPr>
        <w:t>&gt;</w:t>
      </w:r>
      <w:r w:rsidRPr="00805FDD">
        <w:rPr>
          <w:rFonts w:ascii="Consolas" w:eastAsia="Times New Roman" w:hAnsi="Consolas" w:cs="Courier New"/>
          <w:color w:val="000000"/>
          <w:kern w:val="0"/>
          <w:lang w:eastAsia="en-IN"/>
          <w14:ligatures w14:val="none"/>
        </w:rPr>
        <w:t xml:space="preserve"> Teacher </w:t>
      </w:r>
      <w:proofErr w:type="gramStart"/>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get</w:t>
      </w:r>
      <w:proofErr w:type="gram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set</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5F6364"/>
          <w:kern w:val="0"/>
          <w:lang w:eastAsia="en-IN"/>
          <w14:ligatures w14:val="none"/>
        </w:rPr>
        <w:t>}</w:t>
      </w:r>
    </w:p>
    <w:p w14:paraId="0FB3CD25"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7FD1B178"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1990B8"/>
          <w:kern w:val="0"/>
          <w:lang w:eastAsia="en-IN"/>
          <w14:ligatures w14:val="none"/>
        </w:rPr>
        <w:t>protected</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override</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void</w:t>
      </w:r>
      <w:r w:rsidRPr="00805FDD">
        <w:rPr>
          <w:rFonts w:ascii="Consolas" w:eastAsia="Times New Roman" w:hAnsi="Consolas" w:cs="Courier New"/>
          <w:color w:val="000000"/>
          <w:kern w:val="0"/>
          <w:lang w:eastAsia="en-IN"/>
          <w14:ligatures w14:val="none"/>
        </w:rPr>
        <w:t xml:space="preserve"> </w:t>
      </w:r>
      <w:proofErr w:type="spellStart"/>
      <w:proofErr w:type="gramStart"/>
      <w:r w:rsidRPr="00805FDD">
        <w:rPr>
          <w:rFonts w:ascii="Consolas" w:eastAsia="Times New Roman" w:hAnsi="Consolas" w:cs="Courier New"/>
          <w:color w:val="2F9C0A"/>
          <w:kern w:val="0"/>
          <w:lang w:eastAsia="en-IN"/>
          <w14:ligatures w14:val="none"/>
        </w:rPr>
        <w:t>OnConfiguring</w:t>
      </w:r>
      <w:proofErr w:type="spellEnd"/>
      <w:r w:rsidRPr="00805FDD">
        <w:rPr>
          <w:rFonts w:ascii="Consolas" w:eastAsia="Times New Roman" w:hAnsi="Consolas" w:cs="Courier New"/>
          <w:color w:val="5F6364"/>
          <w:kern w:val="0"/>
          <w:lang w:eastAsia="en-IN"/>
          <w14:ligatures w14:val="none"/>
        </w:rPr>
        <w:t>(</w:t>
      </w:r>
      <w:proofErr w:type="spellStart"/>
      <w:proofErr w:type="gramEnd"/>
      <w:r w:rsidRPr="00805FDD">
        <w:rPr>
          <w:rFonts w:ascii="Consolas" w:eastAsia="Times New Roman" w:hAnsi="Consolas" w:cs="Courier New"/>
          <w:color w:val="1990B8"/>
          <w:kern w:val="0"/>
          <w:lang w:eastAsia="en-IN"/>
          <w14:ligatures w14:val="none"/>
        </w:rPr>
        <w:t>DbContextOptionsBuilder</w:t>
      </w:r>
      <w:proofErr w:type="spellEnd"/>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000000"/>
          <w:kern w:val="0"/>
          <w:lang w:eastAsia="en-IN"/>
          <w14:ligatures w14:val="none"/>
        </w:rPr>
        <w:t>optionsBuilder</w:t>
      </w:r>
      <w:proofErr w:type="spellEnd"/>
      <w:r w:rsidRPr="00805FDD">
        <w:rPr>
          <w:rFonts w:ascii="Consolas" w:eastAsia="Times New Roman" w:hAnsi="Consolas" w:cs="Courier New"/>
          <w:color w:val="5F6364"/>
          <w:kern w:val="0"/>
          <w:lang w:eastAsia="en-IN"/>
          <w14:ligatures w14:val="none"/>
        </w:rPr>
        <w:t>)</w:t>
      </w:r>
    </w:p>
    <w:p w14:paraId="2A924F2B"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5F6364"/>
          <w:kern w:val="0"/>
          <w:lang w:eastAsia="en-IN"/>
          <w14:ligatures w14:val="none"/>
        </w:rPr>
        <w:t>{</w:t>
      </w:r>
    </w:p>
    <w:p w14:paraId="49F3E0CA"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1990B8"/>
          <w:kern w:val="0"/>
          <w:lang w:eastAsia="en-IN"/>
          <w14:ligatures w14:val="none"/>
        </w:rPr>
        <w:t>if</w:t>
      </w:r>
      <w:r w:rsidRPr="00805FDD">
        <w:rPr>
          <w:rFonts w:ascii="Consolas" w:eastAsia="Times New Roman" w:hAnsi="Consolas" w:cs="Courier New"/>
          <w:color w:val="000000"/>
          <w:kern w:val="0"/>
          <w:lang w:eastAsia="en-IN"/>
          <w14:ligatures w14:val="none"/>
        </w:rPr>
        <w:t xml:space="preserve"> </w:t>
      </w:r>
      <w:proofErr w:type="gramStart"/>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A67F59"/>
          <w:kern w:val="0"/>
          <w:lang w:eastAsia="en-IN"/>
          <w14:ligatures w14:val="none"/>
        </w:rPr>
        <w:t>!</w:t>
      </w:r>
      <w:proofErr w:type="spellStart"/>
      <w:r w:rsidRPr="00805FDD">
        <w:rPr>
          <w:rFonts w:ascii="Consolas" w:eastAsia="Times New Roman" w:hAnsi="Consolas" w:cs="Courier New"/>
          <w:color w:val="000000"/>
          <w:kern w:val="0"/>
          <w:lang w:eastAsia="en-IN"/>
          <w14:ligatures w14:val="none"/>
        </w:rPr>
        <w:t>optionsBuilder</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IsConfigured</w:t>
      </w:r>
      <w:proofErr w:type="spellEnd"/>
      <w:proofErr w:type="gramEnd"/>
      <w:r w:rsidRPr="00805FDD">
        <w:rPr>
          <w:rFonts w:ascii="Consolas" w:eastAsia="Times New Roman" w:hAnsi="Consolas" w:cs="Courier New"/>
          <w:color w:val="5F6364"/>
          <w:kern w:val="0"/>
          <w:lang w:eastAsia="en-IN"/>
          <w14:ligatures w14:val="none"/>
        </w:rPr>
        <w:t>)</w:t>
      </w:r>
    </w:p>
    <w:p w14:paraId="2C0379C1"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lastRenderedPageBreak/>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5F6364"/>
          <w:kern w:val="0"/>
          <w:lang w:eastAsia="en-IN"/>
          <w14:ligatures w14:val="none"/>
        </w:rPr>
        <w:t>{</w:t>
      </w:r>
    </w:p>
    <w:p w14:paraId="1C62A8D2"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5F6364"/>
          <w:kern w:val="0"/>
          <w:lang w:eastAsia="en-IN"/>
          <w14:ligatures w14:val="none"/>
        </w:rPr>
        <w:t>}</w:t>
      </w:r>
    </w:p>
    <w:p w14:paraId="0FF3539D"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5F6364"/>
          <w:kern w:val="0"/>
          <w:lang w:eastAsia="en-IN"/>
          <w14:ligatures w14:val="none"/>
        </w:rPr>
        <w:t>}</w:t>
      </w:r>
    </w:p>
    <w:p w14:paraId="04DB60EA"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6F21B14B"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1990B8"/>
          <w:kern w:val="0"/>
          <w:lang w:eastAsia="en-IN"/>
          <w14:ligatures w14:val="none"/>
        </w:rPr>
        <w:t>protected</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override</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void</w:t>
      </w:r>
      <w:r w:rsidRPr="00805FDD">
        <w:rPr>
          <w:rFonts w:ascii="Consolas" w:eastAsia="Times New Roman" w:hAnsi="Consolas" w:cs="Courier New"/>
          <w:color w:val="000000"/>
          <w:kern w:val="0"/>
          <w:lang w:eastAsia="en-IN"/>
          <w14:ligatures w14:val="none"/>
        </w:rPr>
        <w:t xml:space="preserve"> </w:t>
      </w:r>
      <w:proofErr w:type="spellStart"/>
      <w:proofErr w:type="gramStart"/>
      <w:r w:rsidRPr="00805FDD">
        <w:rPr>
          <w:rFonts w:ascii="Consolas" w:eastAsia="Times New Roman" w:hAnsi="Consolas" w:cs="Courier New"/>
          <w:color w:val="2F9C0A"/>
          <w:kern w:val="0"/>
          <w:lang w:eastAsia="en-IN"/>
          <w14:ligatures w14:val="none"/>
        </w:rPr>
        <w:t>OnModelCreating</w:t>
      </w:r>
      <w:proofErr w:type="spellEnd"/>
      <w:r w:rsidRPr="00805FDD">
        <w:rPr>
          <w:rFonts w:ascii="Consolas" w:eastAsia="Times New Roman" w:hAnsi="Consolas" w:cs="Courier New"/>
          <w:color w:val="5F6364"/>
          <w:kern w:val="0"/>
          <w:lang w:eastAsia="en-IN"/>
          <w14:ligatures w14:val="none"/>
        </w:rPr>
        <w:t>(</w:t>
      </w:r>
      <w:proofErr w:type="spellStart"/>
      <w:proofErr w:type="gramEnd"/>
      <w:r w:rsidRPr="00805FDD">
        <w:rPr>
          <w:rFonts w:ascii="Consolas" w:eastAsia="Times New Roman" w:hAnsi="Consolas" w:cs="Courier New"/>
          <w:color w:val="1990B8"/>
          <w:kern w:val="0"/>
          <w:lang w:eastAsia="en-IN"/>
          <w14:ligatures w14:val="none"/>
        </w:rPr>
        <w:t>ModelBuilder</w:t>
      </w:r>
      <w:proofErr w:type="spellEnd"/>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000000"/>
          <w:kern w:val="0"/>
          <w:lang w:eastAsia="en-IN"/>
          <w14:ligatures w14:val="none"/>
        </w:rPr>
        <w:t>modelBuilder</w:t>
      </w:r>
      <w:proofErr w:type="spellEnd"/>
      <w:r w:rsidRPr="00805FDD">
        <w:rPr>
          <w:rFonts w:ascii="Consolas" w:eastAsia="Times New Roman" w:hAnsi="Consolas" w:cs="Courier New"/>
          <w:color w:val="5F6364"/>
          <w:kern w:val="0"/>
          <w:lang w:eastAsia="en-IN"/>
          <w14:ligatures w14:val="none"/>
        </w:rPr>
        <w:t>)</w:t>
      </w:r>
    </w:p>
    <w:p w14:paraId="7A9B849A"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5F6364"/>
          <w:kern w:val="0"/>
          <w:lang w:eastAsia="en-IN"/>
          <w14:ligatures w14:val="none"/>
        </w:rPr>
        <w:t>{</w:t>
      </w:r>
    </w:p>
    <w:p w14:paraId="3B3AF99D"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proofErr w:type="spellStart"/>
      <w:r w:rsidRPr="00805FDD">
        <w:rPr>
          <w:rFonts w:ascii="Consolas" w:eastAsia="Times New Roman" w:hAnsi="Consolas" w:cs="Courier New"/>
          <w:color w:val="000000"/>
          <w:kern w:val="0"/>
          <w:lang w:eastAsia="en-IN"/>
          <w14:ligatures w14:val="none"/>
        </w:rPr>
        <w:t>modelBuilder</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Entity</w:t>
      </w:r>
      <w:proofErr w:type="spellEnd"/>
      <w:r w:rsidRPr="00805FDD">
        <w:rPr>
          <w:rFonts w:ascii="Consolas" w:eastAsia="Times New Roman" w:hAnsi="Consolas" w:cs="Courier New"/>
          <w:color w:val="5F6364"/>
          <w:kern w:val="0"/>
          <w:lang w:eastAsia="en-IN"/>
          <w14:ligatures w14:val="none"/>
        </w:rPr>
        <w:t>&lt;</w:t>
      </w:r>
      <w:r w:rsidRPr="00805FDD">
        <w:rPr>
          <w:rFonts w:ascii="Consolas" w:eastAsia="Times New Roman" w:hAnsi="Consolas" w:cs="Courier New"/>
          <w:color w:val="1990B8"/>
          <w:kern w:val="0"/>
          <w:lang w:eastAsia="en-IN"/>
          <w14:ligatures w14:val="none"/>
        </w:rPr>
        <w:t>Teacher</w:t>
      </w:r>
      <w:proofErr w:type="gramStart"/>
      <w:r w:rsidRPr="00805FDD">
        <w:rPr>
          <w:rFonts w:ascii="Consolas" w:eastAsia="Times New Roman" w:hAnsi="Consolas" w:cs="Courier New"/>
          <w:color w:val="5F6364"/>
          <w:kern w:val="0"/>
          <w:lang w:eastAsia="en-IN"/>
          <w14:ligatures w14:val="none"/>
        </w:rPr>
        <w:t>&gt;(</w:t>
      </w:r>
      <w:proofErr w:type="gramEnd"/>
      <w:r w:rsidRPr="00805FDD">
        <w:rPr>
          <w:rFonts w:ascii="Consolas" w:eastAsia="Times New Roman" w:hAnsi="Consolas" w:cs="Courier New"/>
          <w:color w:val="000000"/>
          <w:kern w:val="0"/>
          <w:lang w:eastAsia="en-IN"/>
          <w14:ligatures w14:val="none"/>
        </w:rPr>
        <w:t xml:space="preserve">entity </w:t>
      </w:r>
      <w:r w:rsidRPr="00805FDD">
        <w:rPr>
          <w:rFonts w:ascii="Consolas" w:eastAsia="Times New Roman" w:hAnsi="Consolas" w:cs="Courier New"/>
          <w:color w:val="A67F59"/>
          <w:kern w:val="0"/>
          <w:lang w:eastAsia="en-IN"/>
          <w14:ligatures w14:val="none"/>
        </w:rPr>
        <w:t>=&gt;</w:t>
      </w:r>
    </w:p>
    <w:p w14:paraId="6086C4A4"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5F6364"/>
          <w:kern w:val="0"/>
          <w:lang w:eastAsia="en-IN"/>
          <w14:ligatures w14:val="none"/>
        </w:rPr>
        <w:t>{</w:t>
      </w:r>
    </w:p>
    <w:p w14:paraId="2D32A1CB"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proofErr w:type="spellStart"/>
      <w:proofErr w:type="gramStart"/>
      <w:r w:rsidRPr="00805FDD">
        <w:rPr>
          <w:rFonts w:ascii="Consolas" w:eastAsia="Times New Roman" w:hAnsi="Consolas" w:cs="Courier New"/>
          <w:color w:val="000000"/>
          <w:kern w:val="0"/>
          <w:lang w:eastAsia="en-IN"/>
          <w14:ligatures w14:val="none"/>
        </w:rPr>
        <w:t>entity</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Property</w:t>
      </w:r>
      <w:proofErr w:type="spellEnd"/>
      <w:proofErr w:type="gram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e </w:t>
      </w:r>
      <w:r w:rsidRPr="00805FDD">
        <w:rPr>
          <w:rFonts w:ascii="Consolas" w:eastAsia="Times New Roman" w:hAnsi="Consolas" w:cs="Courier New"/>
          <w:color w:val="A67F59"/>
          <w:kern w:val="0"/>
          <w:lang w:eastAsia="en-IN"/>
          <w14:ligatures w14:val="none"/>
        </w:rPr>
        <w:t>=&gt;</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000000"/>
          <w:kern w:val="0"/>
          <w:lang w:eastAsia="en-IN"/>
          <w14:ligatures w14:val="none"/>
        </w:rPr>
        <w:t>e</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Name</w:t>
      </w:r>
      <w:proofErr w:type="spellEnd"/>
      <w:r w:rsidRPr="00805FDD">
        <w:rPr>
          <w:rFonts w:ascii="Consolas" w:eastAsia="Times New Roman" w:hAnsi="Consolas" w:cs="Courier New"/>
          <w:color w:val="5F6364"/>
          <w:kern w:val="0"/>
          <w:lang w:eastAsia="en-IN"/>
          <w14:ligatures w14:val="none"/>
        </w:rPr>
        <w:t>)</w:t>
      </w:r>
    </w:p>
    <w:p w14:paraId="0A75B6E6"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proofErr w:type="gramStart"/>
      <w:r w:rsidRPr="00805FDD">
        <w:rPr>
          <w:rFonts w:ascii="Consolas" w:eastAsia="Times New Roman" w:hAnsi="Consolas" w:cs="Courier New"/>
          <w:color w:val="5F6364"/>
          <w:kern w:val="0"/>
          <w:lang w:eastAsia="en-IN"/>
          <w14:ligatures w14:val="none"/>
        </w:rPr>
        <w:t>.</w:t>
      </w:r>
      <w:proofErr w:type="spellStart"/>
      <w:r w:rsidRPr="00805FDD">
        <w:rPr>
          <w:rFonts w:ascii="Consolas" w:eastAsia="Times New Roman" w:hAnsi="Consolas" w:cs="Courier New"/>
          <w:color w:val="2F9C0A"/>
          <w:kern w:val="0"/>
          <w:lang w:eastAsia="en-IN"/>
          <w14:ligatures w14:val="none"/>
        </w:rPr>
        <w:t>IsRequired</w:t>
      </w:r>
      <w:proofErr w:type="spellEnd"/>
      <w:proofErr w:type="gramEnd"/>
      <w:r w:rsidRPr="00805FDD">
        <w:rPr>
          <w:rFonts w:ascii="Consolas" w:eastAsia="Times New Roman" w:hAnsi="Consolas" w:cs="Courier New"/>
          <w:color w:val="5F6364"/>
          <w:kern w:val="0"/>
          <w:lang w:eastAsia="en-IN"/>
          <w14:ligatures w14:val="none"/>
        </w:rPr>
        <w:t>()</w:t>
      </w:r>
    </w:p>
    <w:p w14:paraId="60F65A56"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proofErr w:type="gramStart"/>
      <w:r w:rsidRPr="00805FDD">
        <w:rPr>
          <w:rFonts w:ascii="Consolas" w:eastAsia="Times New Roman" w:hAnsi="Consolas" w:cs="Courier New"/>
          <w:color w:val="5F6364"/>
          <w:kern w:val="0"/>
          <w:lang w:eastAsia="en-IN"/>
          <w14:ligatures w14:val="none"/>
        </w:rPr>
        <w:t>.</w:t>
      </w:r>
      <w:proofErr w:type="spellStart"/>
      <w:r w:rsidRPr="00805FDD">
        <w:rPr>
          <w:rFonts w:ascii="Consolas" w:eastAsia="Times New Roman" w:hAnsi="Consolas" w:cs="Courier New"/>
          <w:color w:val="2F9C0A"/>
          <w:kern w:val="0"/>
          <w:lang w:eastAsia="en-IN"/>
          <w14:ligatures w14:val="none"/>
        </w:rPr>
        <w:t>HasMaxLength</w:t>
      </w:r>
      <w:proofErr w:type="spellEnd"/>
      <w:proofErr w:type="gram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C92C2C"/>
          <w:kern w:val="0"/>
          <w:lang w:eastAsia="en-IN"/>
          <w14:ligatures w14:val="none"/>
        </w:rPr>
        <w:t>50</w:t>
      </w:r>
      <w:r w:rsidRPr="00805FDD">
        <w:rPr>
          <w:rFonts w:ascii="Consolas" w:eastAsia="Times New Roman" w:hAnsi="Consolas" w:cs="Courier New"/>
          <w:color w:val="5F6364"/>
          <w:kern w:val="0"/>
          <w:lang w:eastAsia="en-IN"/>
          <w14:ligatures w14:val="none"/>
        </w:rPr>
        <w:t>)</w:t>
      </w:r>
    </w:p>
    <w:p w14:paraId="65F48BB4"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proofErr w:type="gramStart"/>
      <w:r w:rsidRPr="00805FDD">
        <w:rPr>
          <w:rFonts w:ascii="Consolas" w:eastAsia="Times New Roman" w:hAnsi="Consolas" w:cs="Courier New"/>
          <w:color w:val="5F6364"/>
          <w:kern w:val="0"/>
          <w:lang w:eastAsia="en-IN"/>
          <w14:ligatures w14:val="none"/>
        </w:rPr>
        <w:t>.</w:t>
      </w:r>
      <w:proofErr w:type="spellStart"/>
      <w:r w:rsidRPr="00805FDD">
        <w:rPr>
          <w:rFonts w:ascii="Consolas" w:eastAsia="Times New Roman" w:hAnsi="Consolas" w:cs="Courier New"/>
          <w:color w:val="2F9C0A"/>
          <w:kern w:val="0"/>
          <w:lang w:eastAsia="en-IN"/>
          <w14:ligatures w14:val="none"/>
        </w:rPr>
        <w:t>IsUnicode</w:t>
      </w:r>
      <w:proofErr w:type="spellEnd"/>
      <w:proofErr w:type="gram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C92C2C"/>
          <w:kern w:val="0"/>
          <w:lang w:eastAsia="en-IN"/>
          <w14:ligatures w14:val="none"/>
        </w:rPr>
        <w:t>false</w:t>
      </w:r>
      <w:r w:rsidRPr="00805FDD">
        <w:rPr>
          <w:rFonts w:ascii="Consolas" w:eastAsia="Times New Roman" w:hAnsi="Consolas" w:cs="Courier New"/>
          <w:color w:val="5F6364"/>
          <w:kern w:val="0"/>
          <w:lang w:eastAsia="en-IN"/>
          <w14:ligatures w14:val="none"/>
        </w:rPr>
        <w:t>);</w:t>
      </w:r>
    </w:p>
    <w:p w14:paraId="71A058E5"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2F7F4799"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proofErr w:type="spellStart"/>
      <w:proofErr w:type="gramStart"/>
      <w:r w:rsidRPr="00805FDD">
        <w:rPr>
          <w:rFonts w:ascii="Consolas" w:eastAsia="Times New Roman" w:hAnsi="Consolas" w:cs="Courier New"/>
          <w:color w:val="000000"/>
          <w:kern w:val="0"/>
          <w:lang w:eastAsia="en-IN"/>
          <w14:ligatures w14:val="none"/>
        </w:rPr>
        <w:t>entity</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Property</w:t>
      </w:r>
      <w:proofErr w:type="spellEnd"/>
      <w:proofErr w:type="gram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e </w:t>
      </w:r>
      <w:r w:rsidRPr="00805FDD">
        <w:rPr>
          <w:rFonts w:ascii="Consolas" w:eastAsia="Times New Roman" w:hAnsi="Consolas" w:cs="Courier New"/>
          <w:color w:val="A67F59"/>
          <w:kern w:val="0"/>
          <w:lang w:eastAsia="en-IN"/>
          <w14:ligatures w14:val="none"/>
        </w:rPr>
        <w:t>=&gt;</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000000"/>
          <w:kern w:val="0"/>
          <w:lang w:eastAsia="en-IN"/>
          <w14:ligatures w14:val="none"/>
        </w:rPr>
        <w:t>e</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Skills</w:t>
      </w:r>
      <w:proofErr w:type="spellEnd"/>
      <w:r w:rsidRPr="00805FDD">
        <w:rPr>
          <w:rFonts w:ascii="Consolas" w:eastAsia="Times New Roman" w:hAnsi="Consolas" w:cs="Courier New"/>
          <w:color w:val="5F6364"/>
          <w:kern w:val="0"/>
          <w:lang w:eastAsia="en-IN"/>
          <w14:ligatures w14:val="none"/>
        </w:rPr>
        <w:t>)</w:t>
      </w:r>
    </w:p>
    <w:p w14:paraId="40EA7C8B"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proofErr w:type="gramStart"/>
      <w:r w:rsidRPr="00805FDD">
        <w:rPr>
          <w:rFonts w:ascii="Consolas" w:eastAsia="Times New Roman" w:hAnsi="Consolas" w:cs="Courier New"/>
          <w:color w:val="5F6364"/>
          <w:kern w:val="0"/>
          <w:lang w:eastAsia="en-IN"/>
          <w14:ligatures w14:val="none"/>
        </w:rPr>
        <w:t>.</w:t>
      </w:r>
      <w:proofErr w:type="spellStart"/>
      <w:r w:rsidRPr="00805FDD">
        <w:rPr>
          <w:rFonts w:ascii="Consolas" w:eastAsia="Times New Roman" w:hAnsi="Consolas" w:cs="Courier New"/>
          <w:color w:val="2F9C0A"/>
          <w:kern w:val="0"/>
          <w:lang w:eastAsia="en-IN"/>
          <w14:ligatures w14:val="none"/>
        </w:rPr>
        <w:t>IsRequired</w:t>
      </w:r>
      <w:proofErr w:type="spellEnd"/>
      <w:proofErr w:type="gramEnd"/>
      <w:r w:rsidRPr="00805FDD">
        <w:rPr>
          <w:rFonts w:ascii="Consolas" w:eastAsia="Times New Roman" w:hAnsi="Consolas" w:cs="Courier New"/>
          <w:color w:val="5F6364"/>
          <w:kern w:val="0"/>
          <w:lang w:eastAsia="en-IN"/>
          <w14:ligatures w14:val="none"/>
        </w:rPr>
        <w:t>()</w:t>
      </w:r>
    </w:p>
    <w:p w14:paraId="7EB8B0AA"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proofErr w:type="gramStart"/>
      <w:r w:rsidRPr="00805FDD">
        <w:rPr>
          <w:rFonts w:ascii="Consolas" w:eastAsia="Times New Roman" w:hAnsi="Consolas" w:cs="Courier New"/>
          <w:color w:val="5F6364"/>
          <w:kern w:val="0"/>
          <w:lang w:eastAsia="en-IN"/>
          <w14:ligatures w14:val="none"/>
        </w:rPr>
        <w:t>.</w:t>
      </w:r>
      <w:proofErr w:type="spellStart"/>
      <w:r w:rsidRPr="00805FDD">
        <w:rPr>
          <w:rFonts w:ascii="Consolas" w:eastAsia="Times New Roman" w:hAnsi="Consolas" w:cs="Courier New"/>
          <w:color w:val="2F9C0A"/>
          <w:kern w:val="0"/>
          <w:lang w:eastAsia="en-IN"/>
          <w14:ligatures w14:val="none"/>
        </w:rPr>
        <w:t>HasMaxLength</w:t>
      </w:r>
      <w:proofErr w:type="spellEnd"/>
      <w:proofErr w:type="gram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C92C2C"/>
          <w:kern w:val="0"/>
          <w:lang w:eastAsia="en-IN"/>
          <w14:ligatures w14:val="none"/>
        </w:rPr>
        <w:t>250</w:t>
      </w:r>
      <w:r w:rsidRPr="00805FDD">
        <w:rPr>
          <w:rFonts w:ascii="Consolas" w:eastAsia="Times New Roman" w:hAnsi="Consolas" w:cs="Courier New"/>
          <w:color w:val="5F6364"/>
          <w:kern w:val="0"/>
          <w:lang w:eastAsia="en-IN"/>
          <w14:ligatures w14:val="none"/>
        </w:rPr>
        <w:t>)</w:t>
      </w:r>
    </w:p>
    <w:p w14:paraId="0E5E779A"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proofErr w:type="gramStart"/>
      <w:r w:rsidRPr="00805FDD">
        <w:rPr>
          <w:rFonts w:ascii="Consolas" w:eastAsia="Times New Roman" w:hAnsi="Consolas" w:cs="Courier New"/>
          <w:color w:val="5F6364"/>
          <w:kern w:val="0"/>
          <w:lang w:eastAsia="en-IN"/>
          <w14:ligatures w14:val="none"/>
        </w:rPr>
        <w:t>.</w:t>
      </w:r>
      <w:proofErr w:type="spellStart"/>
      <w:r w:rsidRPr="00805FDD">
        <w:rPr>
          <w:rFonts w:ascii="Consolas" w:eastAsia="Times New Roman" w:hAnsi="Consolas" w:cs="Courier New"/>
          <w:color w:val="2F9C0A"/>
          <w:kern w:val="0"/>
          <w:lang w:eastAsia="en-IN"/>
          <w14:ligatures w14:val="none"/>
        </w:rPr>
        <w:t>IsUnicode</w:t>
      </w:r>
      <w:proofErr w:type="spellEnd"/>
      <w:proofErr w:type="gram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C92C2C"/>
          <w:kern w:val="0"/>
          <w:lang w:eastAsia="en-IN"/>
          <w14:ligatures w14:val="none"/>
        </w:rPr>
        <w:t>false</w:t>
      </w:r>
      <w:r w:rsidRPr="00805FDD">
        <w:rPr>
          <w:rFonts w:ascii="Consolas" w:eastAsia="Times New Roman" w:hAnsi="Consolas" w:cs="Courier New"/>
          <w:color w:val="5F6364"/>
          <w:kern w:val="0"/>
          <w:lang w:eastAsia="en-IN"/>
          <w14:ligatures w14:val="none"/>
        </w:rPr>
        <w:t>);</w:t>
      </w:r>
    </w:p>
    <w:p w14:paraId="591EFC93"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14CC84FF"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proofErr w:type="spellStart"/>
      <w:proofErr w:type="gramStart"/>
      <w:r w:rsidRPr="00805FDD">
        <w:rPr>
          <w:rFonts w:ascii="Consolas" w:eastAsia="Times New Roman" w:hAnsi="Consolas" w:cs="Courier New"/>
          <w:color w:val="000000"/>
          <w:kern w:val="0"/>
          <w:lang w:eastAsia="en-IN"/>
          <w14:ligatures w14:val="none"/>
        </w:rPr>
        <w:t>entity</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Property</w:t>
      </w:r>
      <w:proofErr w:type="spellEnd"/>
      <w:proofErr w:type="gram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e </w:t>
      </w:r>
      <w:r w:rsidRPr="00805FDD">
        <w:rPr>
          <w:rFonts w:ascii="Consolas" w:eastAsia="Times New Roman" w:hAnsi="Consolas" w:cs="Courier New"/>
          <w:color w:val="A67F59"/>
          <w:kern w:val="0"/>
          <w:lang w:eastAsia="en-IN"/>
          <w14:ligatures w14:val="none"/>
        </w:rPr>
        <w:t>=&gt;</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000000"/>
          <w:kern w:val="0"/>
          <w:lang w:eastAsia="en-IN"/>
          <w14:ligatures w14:val="none"/>
        </w:rPr>
        <w:t>e</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Salary</w:t>
      </w:r>
      <w:proofErr w:type="spellEnd"/>
      <w:r w:rsidRPr="00805FDD">
        <w:rPr>
          <w:rFonts w:ascii="Consolas" w:eastAsia="Times New Roman" w:hAnsi="Consolas" w:cs="Courier New"/>
          <w:color w:val="5F6364"/>
          <w:kern w:val="0"/>
          <w:lang w:eastAsia="en-IN"/>
          <w14:ligatures w14:val="none"/>
        </w:rPr>
        <w:t>)</w:t>
      </w:r>
    </w:p>
    <w:p w14:paraId="0516EC34"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proofErr w:type="gramStart"/>
      <w:r w:rsidRPr="00805FDD">
        <w:rPr>
          <w:rFonts w:ascii="Consolas" w:eastAsia="Times New Roman" w:hAnsi="Consolas" w:cs="Courier New"/>
          <w:color w:val="5F6364"/>
          <w:kern w:val="0"/>
          <w:lang w:eastAsia="en-IN"/>
          <w14:ligatures w14:val="none"/>
        </w:rPr>
        <w:t>.</w:t>
      </w:r>
      <w:proofErr w:type="spellStart"/>
      <w:r w:rsidRPr="00805FDD">
        <w:rPr>
          <w:rFonts w:ascii="Consolas" w:eastAsia="Times New Roman" w:hAnsi="Consolas" w:cs="Courier New"/>
          <w:color w:val="2F9C0A"/>
          <w:kern w:val="0"/>
          <w:lang w:eastAsia="en-IN"/>
          <w14:ligatures w14:val="none"/>
        </w:rPr>
        <w:t>IsRequired</w:t>
      </w:r>
      <w:proofErr w:type="spellEnd"/>
      <w:proofErr w:type="gramEnd"/>
      <w:r w:rsidRPr="00805FDD">
        <w:rPr>
          <w:rFonts w:ascii="Consolas" w:eastAsia="Times New Roman" w:hAnsi="Consolas" w:cs="Courier New"/>
          <w:color w:val="5F6364"/>
          <w:kern w:val="0"/>
          <w:lang w:eastAsia="en-IN"/>
          <w14:ligatures w14:val="none"/>
        </w:rPr>
        <w:t>()</w:t>
      </w:r>
    </w:p>
    <w:p w14:paraId="5B7037E4"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proofErr w:type="gramStart"/>
      <w:r w:rsidRPr="00805FDD">
        <w:rPr>
          <w:rFonts w:ascii="Consolas" w:eastAsia="Times New Roman" w:hAnsi="Consolas" w:cs="Courier New"/>
          <w:color w:val="5F6364"/>
          <w:kern w:val="0"/>
          <w:lang w:eastAsia="en-IN"/>
          <w14:ligatures w14:val="none"/>
        </w:rPr>
        <w:t>.</w:t>
      </w:r>
      <w:proofErr w:type="spellStart"/>
      <w:r w:rsidRPr="00805FDD">
        <w:rPr>
          <w:rFonts w:ascii="Consolas" w:eastAsia="Times New Roman" w:hAnsi="Consolas" w:cs="Courier New"/>
          <w:color w:val="2F9C0A"/>
          <w:kern w:val="0"/>
          <w:lang w:eastAsia="en-IN"/>
          <w14:ligatures w14:val="none"/>
        </w:rPr>
        <w:t>HasColumnType</w:t>
      </w:r>
      <w:proofErr w:type="spellEnd"/>
      <w:proofErr w:type="gram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"money"</w:t>
      </w:r>
      <w:r w:rsidRPr="00805FDD">
        <w:rPr>
          <w:rFonts w:ascii="Consolas" w:eastAsia="Times New Roman" w:hAnsi="Consolas" w:cs="Courier New"/>
          <w:color w:val="5F6364"/>
          <w:kern w:val="0"/>
          <w:lang w:eastAsia="en-IN"/>
          <w14:ligatures w14:val="none"/>
        </w:rPr>
        <w:t>);</w:t>
      </w:r>
    </w:p>
    <w:p w14:paraId="7B1D1E16"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2718204A"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proofErr w:type="spellStart"/>
      <w:proofErr w:type="gramStart"/>
      <w:r w:rsidRPr="00805FDD">
        <w:rPr>
          <w:rFonts w:ascii="Consolas" w:eastAsia="Times New Roman" w:hAnsi="Consolas" w:cs="Courier New"/>
          <w:color w:val="000000"/>
          <w:kern w:val="0"/>
          <w:lang w:eastAsia="en-IN"/>
          <w14:ligatures w14:val="none"/>
        </w:rPr>
        <w:t>entity</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Property</w:t>
      </w:r>
      <w:proofErr w:type="spellEnd"/>
      <w:proofErr w:type="gram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e </w:t>
      </w:r>
      <w:r w:rsidRPr="00805FDD">
        <w:rPr>
          <w:rFonts w:ascii="Consolas" w:eastAsia="Times New Roman" w:hAnsi="Consolas" w:cs="Courier New"/>
          <w:color w:val="A67F59"/>
          <w:kern w:val="0"/>
          <w:lang w:eastAsia="en-IN"/>
          <w14:ligatures w14:val="none"/>
        </w:rPr>
        <w:t>=&gt;</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000000"/>
          <w:kern w:val="0"/>
          <w:lang w:eastAsia="en-IN"/>
          <w14:ligatures w14:val="none"/>
        </w:rPr>
        <w:t>e</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AddedOn</w:t>
      </w:r>
      <w:proofErr w:type="spellEnd"/>
      <w:r w:rsidRPr="00805FDD">
        <w:rPr>
          <w:rFonts w:ascii="Consolas" w:eastAsia="Times New Roman" w:hAnsi="Consolas" w:cs="Courier New"/>
          <w:color w:val="5F6364"/>
          <w:kern w:val="0"/>
          <w:lang w:eastAsia="en-IN"/>
          <w14:ligatures w14:val="none"/>
        </w:rPr>
        <w:t>)</w:t>
      </w:r>
    </w:p>
    <w:p w14:paraId="639B78BE"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proofErr w:type="gramStart"/>
      <w:r w:rsidRPr="00805FDD">
        <w:rPr>
          <w:rFonts w:ascii="Consolas" w:eastAsia="Times New Roman" w:hAnsi="Consolas" w:cs="Courier New"/>
          <w:color w:val="5F6364"/>
          <w:kern w:val="0"/>
          <w:lang w:eastAsia="en-IN"/>
          <w14:ligatures w14:val="none"/>
        </w:rPr>
        <w:t>.</w:t>
      </w:r>
      <w:proofErr w:type="spellStart"/>
      <w:r w:rsidRPr="00805FDD">
        <w:rPr>
          <w:rFonts w:ascii="Consolas" w:eastAsia="Times New Roman" w:hAnsi="Consolas" w:cs="Courier New"/>
          <w:color w:val="2F9C0A"/>
          <w:kern w:val="0"/>
          <w:lang w:eastAsia="en-IN"/>
          <w14:ligatures w14:val="none"/>
        </w:rPr>
        <w:t>HasColumnType</w:t>
      </w:r>
      <w:proofErr w:type="spellEnd"/>
      <w:proofErr w:type="gram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"date"</w:t>
      </w:r>
      <w:r w:rsidRPr="00805FDD">
        <w:rPr>
          <w:rFonts w:ascii="Consolas" w:eastAsia="Times New Roman" w:hAnsi="Consolas" w:cs="Courier New"/>
          <w:color w:val="5F6364"/>
          <w:kern w:val="0"/>
          <w:lang w:eastAsia="en-IN"/>
          <w14:ligatures w14:val="none"/>
        </w:rPr>
        <w:t>)</w:t>
      </w:r>
    </w:p>
    <w:p w14:paraId="5E740443"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proofErr w:type="gramStart"/>
      <w:r w:rsidRPr="00805FDD">
        <w:rPr>
          <w:rFonts w:ascii="Consolas" w:eastAsia="Times New Roman" w:hAnsi="Consolas" w:cs="Courier New"/>
          <w:color w:val="5F6364"/>
          <w:kern w:val="0"/>
          <w:lang w:eastAsia="en-IN"/>
          <w14:ligatures w14:val="none"/>
        </w:rPr>
        <w:t>.</w:t>
      </w:r>
      <w:proofErr w:type="spellStart"/>
      <w:r w:rsidRPr="00805FDD">
        <w:rPr>
          <w:rFonts w:ascii="Consolas" w:eastAsia="Times New Roman" w:hAnsi="Consolas" w:cs="Courier New"/>
          <w:color w:val="2F9C0A"/>
          <w:kern w:val="0"/>
          <w:lang w:eastAsia="en-IN"/>
          <w14:ligatures w14:val="none"/>
        </w:rPr>
        <w:t>HasDefaultValueSql</w:t>
      </w:r>
      <w:proofErr w:type="spellEnd"/>
      <w:proofErr w:type="gram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w:t>
      </w:r>
      <w:proofErr w:type="spellStart"/>
      <w:r w:rsidRPr="00805FDD">
        <w:rPr>
          <w:rFonts w:ascii="Consolas" w:eastAsia="Times New Roman" w:hAnsi="Consolas" w:cs="Courier New"/>
          <w:color w:val="2F9C0A"/>
          <w:kern w:val="0"/>
          <w:lang w:eastAsia="en-IN"/>
          <w14:ligatures w14:val="none"/>
        </w:rPr>
        <w:t>getdate</w:t>
      </w:r>
      <w:proofErr w:type="spellEnd"/>
      <w:r w:rsidRPr="00805FDD">
        <w:rPr>
          <w:rFonts w:ascii="Consolas" w:eastAsia="Times New Roman" w:hAnsi="Consolas" w:cs="Courier New"/>
          <w:color w:val="2F9C0A"/>
          <w:kern w:val="0"/>
          <w:lang w:eastAsia="en-IN"/>
          <w14:ligatures w14:val="none"/>
        </w:rPr>
        <w:t>())"</w:t>
      </w:r>
      <w:r w:rsidRPr="00805FDD">
        <w:rPr>
          <w:rFonts w:ascii="Consolas" w:eastAsia="Times New Roman" w:hAnsi="Consolas" w:cs="Courier New"/>
          <w:color w:val="5F6364"/>
          <w:kern w:val="0"/>
          <w:lang w:eastAsia="en-IN"/>
          <w14:ligatures w14:val="none"/>
        </w:rPr>
        <w:t>);</w:t>
      </w:r>
    </w:p>
    <w:p w14:paraId="23D4661E"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5F6364"/>
          <w:kern w:val="0"/>
          <w:lang w:eastAsia="en-IN"/>
          <w14:ligatures w14:val="none"/>
        </w:rPr>
        <w:t>});</w:t>
      </w:r>
    </w:p>
    <w:p w14:paraId="265E5654"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5F6364"/>
          <w:kern w:val="0"/>
          <w:lang w:eastAsia="en-IN"/>
          <w14:ligatures w14:val="none"/>
        </w:rPr>
        <w:t>}</w:t>
      </w:r>
    </w:p>
    <w:p w14:paraId="0C22AEA8"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5F6364"/>
          <w:kern w:val="0"/>
          <w:lang w:eastAsia="en-IN"/>
          <w14:ligatures w14:val="none"/>
        </w:rPr>
        <w:t>}</w:t>
      </w:r>
    </w:p>
    <w:p w14:paraId="29932A37"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5F6364"/>
          <w:kern w:val="0"/>
          <w:lang w:eastAsia="en-IN"/>
          <w14:ligatures w14:val="none"/>
        </w:rPr>
        <w:t>}</w:t>
      </w:r>
    </w:p>
    <w:p w14:paraId="0DC748E4"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BBBBBB"/>
          <w:kern w:val="0"/>
          <w:sz w:val="19"/>
          <w:szCs w:val="19"/>
          <w:lang w:eastAsia="en-IN"/>
          <w14:ligatures w14:val="none"/>
        </w:rPr>
        <w:t>C#</w:t>
      </w:r>
    </w:p>
    <w:p w14:paraId="3143FC31"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Copy</w:t>
      </w:r>
    </w:p>
    <w:p w14:paraId="182EA178"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The class inherits from ‘</w:t>
      </w:r>
      <w:proofErr w:type="spellStart"/>
      <w:r w:rsidRPr="00805FDD">
        <w:rPr>
          <w:rFonts w:ascii="Open Sans" w:eastAsia="Times New Roman" w:hAnsi="Open Sans" w:cs="Open Sans"/>
          <w:i/>
          <w:iCs/>
          <w:color w:val="212121"/>
          <w:kern w:val="0"/>
          <w:lang w:eastAsia="en-IN"/>
          <w14:ligatures w14:val="none"/>
        </w:rPr>
        <w:t>DbContext</w:t>
      </w:r>
      <w:proofErr w:type="spellEnd"/>
      <w:r w:rsidRPr="00805FDD">
        <w:rPr>
          <w:rFonts w:ascii="Open Sans" w:eastAsia="Times New Roman" w:hAnsi="Open Sans" w:cs="Open Sans"/>
          <w:color w:val="212121"/>
          <w:kern w:val="0"/>
          <w:lang w:eastAsia="en-IN"/>
          <w14:ligatures w14:val="none"/>
        </w:rPr>
        <w:t>’ class and defines a ‘</w:t>
      </w:r>
      <w:proofErr w:type="spellStart"/>
      <w:r w:rsidRPr="00805FDD">
        <w:rPr>
          <w:rFonts w:ascii="Open Sans" w:eastAsia="Times New Roman" w:hAnsi="Open Sans" w:cs="Open Sans"/>
          <w:i/>
          <w:iCs/>
          <w:color w:val="212121"/>
          <w:kern w:val="0"/>
          <w:lang w:eastAsia="en-IN"/>
          <w14:ligatures w14:val="none"/>
        </w:rPr>
        <w:t>DbSet</w:t>
      </w:r>
      <w:proofErr w:type="spellEnd"/>
      <w:r w:rsidRPr="00805FDD">
        <w:rPr>
          <w:rFonts w:ascii="Open Sans" w:eastAsia="Times New Roman" w:hAnsi="Open Sans" w:cs="Open Sans"/>
          <w:color w:val="212121"/>
          <w:kern w:val="0"/>
          <w:lang w:eastAsia="en-IN"/>
          <w14:ligatures w14:val="none"/>
        </w:rPr>
        <w:t xml:space="preserve">’ of type Teacher. So, when migrations are run, the </w:t>
      </w:r>
      <w:proofErr w:type="gramStart"/>
      <w:r w:rsidRPr="00805FDD">
        <w:rPr>
          <w:rFonts w:ascii="Open Sans" w:eastAsia="Times New Roman" w:hAnsi="Open Sans" w:cs="Open Sans"/>
          <w:color w:val="212121"/>
          <w:kern w:val="0"/>
          <w:lang w:eastAsia="en-IN"/>
          <w14:ligatures w14:val="none"/>
        </w:rPr>
        <w:t>School</w:t>
      </w:r>
      <w:proofErr w:type="gramEnd"/>
      <w:r w:rsidRPr="00805FDD">
        <w:rPr>
          <w:rFonts w:ascii="Open Sans" w:eastAsia="Times New Roman" w:hAnsi="Open Sans" w:cs="Open Sans"/>
          <w:color w:val="212121"/>
          <w:kern w:val="0"/>
          <w:lang w:eastAsia="en-IN"/>
          <w14:ligatures w14:val="none"/>
        </w:rPr>
        <w:t xml:space="preserve"> database will be created along with the ‘</w:t>
      </w:r>
      <w:r w:rsidRPr="00805FDD">
        <w:rPr>
          <w:rFonts w:ascii="Open Sans" w:eastAsia="Times New Roman" w:hAnsi="Open Sans" w:cs="Open Sans"/>
          <w:i/>
          <w:iCs/>
          <w:color w:val="212121"/>
          <w:kern w:val="0"/>
          <w:lang w:eastAsia="en-IN"/>
          <w14:ligatures w14:val="none"/>
        </w:rPr>
        <w:t>Teacher</w:t>
      </w:r>
      <w:r w:rsidRPr="00805FDD">
        <w:rPr>
          <w:rFonts w:ascii="Open Sans" w:eastAsia="Times New Roman" w:hAnsi="Open Sans" w:cs="Open Sans"/>
          <w:color w:val="212121"/>
          <w:kern w:val="0"/>
          <w:lang w:eastAsia="en-IN"/>
          <w14:ligatures w14:val="none"/>
        </w:rPr>
        <w:t>’ table in it.</w:t>
      </w:r>
    </w:p>
    <w:p w14:paraId="4FF53EE0"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Inside the </w:t>
      </w:r>
      <w:proofErr w:type="spellStart"/>
      <w:proofErr w:type="gramStart"/>
      <w:r w:rsidRPr="00805FDD">
        <w:rPr>
          <w:rFonts w:ascii="Open Sans" w:eastAsia="Times New Roman" w:hAnsi="Open Sans" w:cs="Open Sans"/>
          <w:b/>
          <w:bCs/>
          <w:color w:val="212121"/>
          <w:kern w:val="0"/>
          <w:lang w:eastAsia="en-IN"/>
          <w14:ligatures w14:val="none"/>
        </w:rPr>
        <w:t>OnModelCreating</w:t>
      </w:r>
      <w:proofErr w:type="spellEnd"/>
      <w:r w:rsidRPr="00805FDD">
        <w:rPr>
          <w:rFonts w:ascii="Open Sans" w:eastAsia="Times New Roman" w:hAnsi="Open Sans" w:cs="Open Sans"/>
          <w:b/>
          <w:bCs/>
          <w:color w:val="212121"/>
          <w:kern w:val="0"/>
          <w:lang w:eastAsia="en-IN"/>
          <w14:ligatures w14:val="none"/>
        </w:rPr>
        <w:t>(</w:t>
      </w:r>
      <w:proofErr w:type="gramEnd"/>
      <w:r w:rsidRPr="00805FDD">
        <w:rPr>
          <w:rFonts w:ascii="Open Sans" w:eastAsia="Times New Roman" w:hAnsi="Open Sans" w:cs="Open Sans"/>
          <w:b/>
          <w:bCs/>
          <w:color w:val="212121"/>
          <w:kern w:val="0"/>
          <w:lang w:eastAsia="en-IN"/>
          <w14:ligatures w14:val="none"/>
        </w:rPr>
        <w:t>)</w:t>
      </w:r>
      <w:r w:rsidRPr="00805FDD">
        <w:rPr>
          <w:rFonts w:ascii="Open Sans" w:eastAsia="Times New Roman" w:hAnsi="Open Sans" w:cs="Open Sans"/>
          <w:color w:val="212121"/>
          <w:kern w:val="0"/>
          <w:lang w:eastAsia="en-IN"/>
          <w14:ligatures w14:val="none"/>
        </w:rPr>
        <w:t> method I have specified the </w:t>
      </w:r>
      <w:r w:rsidRPr="00805FDD">
        <w:rPr>
          <w:rFonts w:ascii="Open Sans" w:eastAsia="Times New Roman" w:hAnsi="Open Sans" w:cs="Open Sans"/>
          <w:b/>
          <w:bCs/>
          <w:color w:val="212121"/>
          <w:kern w:val="0"/>
          <w:lang w:eastAsia="en-IN"/>
          <w14:ligatures w14:val="none"/>
        </w:rPr>
        <w:t>column types, max length and SQL types</w:t>
      </w:r>
      <w:r w:rsidRPr="00805FDD">
        <w:rPr>
          <w:rFonts w:ascii="Open Sans" w:eastAsia="Times New Roman" w:hAnsi="Open Sans" w:cs="Open Sans"/>
          <w:color w:val="212121"/>
          <w:kern w:val="0"/>
          <w:lang w:eastAsia="en-IN"/>
          <w14:ligatures w14:val="none"/>
        </w:rPr>
        <w:t> for these properties.</w:t>
      </w:r>
    </w:p>
    <w:p w14:paraId="0E79FFC1"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 xml:space="preserve">Now, I have to add </w:t>
      </w:r>
      <w:proofErr w:type="spellStart"/>
      <w:r w:rsidRPr="00805FDD">
        <w:rPr>
          <w:rFonts w:ascii="Open Sans" w:eastAsia="Times New Roman" w:hAnsi="Open Sans" w:cs="Open Sans"/>
          <w:color w:val="212121"/>
          <w:kern w:val="0"/>
          <w:lang w:eastAsia="en-IN"/>
          <w14:ligatures w14:val="none"/>
        </w:rPr>
        <w:t>SchoolContext</w:t>
      </w:r>
      <w:proofErr w:type="spellEnd"/>
      <w:r w:rsidRPr="00805FDD">
        <w:rPr>
          <w:rFonts w:ascii="Open Sans" w:eastAsia="Times New Roman" w:hAnsi="Open Sans" w:cs="Open Sans"/>
          <w:color w:val="212121"/>
          <w:kern w:val="0"/>
          <w:lang w:eastAsia="en-IN"/>
          <w14:ligatures w14:val="none"/>
        </w:rPr>
        <w:t xml:space="preserve"> class as a service and also specify how it will get the connection string which is stored in the ‘</w:t>
      </w:r>
      <w:proofErr w:type="spellStart"/>
      <w:proofErr w:type="gramStart"/>
      <w:r w:rsidRPr="00805FDD">
        <w:rPr>
          <w:rFonts w:ascii="Open Sans" w:eastAsia="Times New Roman" w:hAnsi="Open Sans" w:cs="Open Sans"/>
          <w:i/>
          <w:iCs/>
          <w:color w:val="212121"/>
          <w:kern w:val="0"/>
          <w:lang w:eastAsia="en-IN"/>
          <w14:ligatures w14:val="none"/>
        </w:rPr>
        <w:t>appsettings.json</w:t>
      </w:r>
      <w:proofErr w:type="spellEnd"/>
      <w:proofErr w:type="gramEnd"/>
      <w:r w:rsidRPr="00805FDD">
        <w:rPr>
          <w:rFonts w:ascii="Open Sans" w:eastAsia="Times New Roman" w:hAnsi="Open Sans" w:cs="Open Sans"/>
          <w:color w:val="212121"/>
          <w:kern w:val="0"/>
          <w:lang w:eastAsia="en-IN"/>
          <w14:ligatures w14:val="none"/>
        </w:rPr>
        <w:t xml:space="preserve">’ file. I do this inside the </w:t>
      </w:r>
      <w:proofErr w:type="spellStart"/>
      <w:r w:rsidRPr="00805FDD">
        <w:rPr>
          <w:rFonts w:ascii="Open Sans" w:eastAsia="Times New Roman" w:hAnsi="Open Sans" w:cs="Open Sans"/>
          <w:color w:val="212121"/>
          <w:kern w:val="0"/>
          <w:lang w:eastAsia="en-IN"/>
          <w14:ligatures w14:val="none"/>
        </w:rPr>
        <w:t>Program.cs</w:t>
      </w:r>
      <w:proofErr w:type="spellEnd"/>
      <w:r w:rsidRPr="00805FDD">
        <w:rPr>
          <w:rFonts w:ascii="Open Sans" w:eastAsia="Times New Roman" w:hAnsi="Open Sans" w:cs="Open Sans"/>
          <w:color w:val="212121"/>
          <w:kern w:val="0"/>
          <w:lang w:eastAsia="en-IN"/>
          <w14:ligatures w14:val="none"/>
        </w:rPr>
        <w:t xml:space="preserve"> class, so update its code to include the following code line after </w:t>
      </w:r>
      <w:proofErr w:type="spellStart"/>
      <w:proofErr w:type="gramStart"/>
      <w:r w:rsidRPr="00805FDD">
        <w:rPr>
          <w:rFonts w:ascii="Open Sans" w:eastAsia="Times New Roman" w:hAnsi="Open Sans" w:cs="Open Sans"/>
          <w:color w:val="212121"/>
          <w:kern w:val="0"/>
          <w:lang w:eastAsia="en-IN"/>
          <w14:ligatures w14:val="none"/>
        </w:rPr>
        <w:t>builder.Services.AddControllersWithViews</w:t>
      </w:r>
      <w:proofErr w:type="spellEnd"/>
      <w:proofErr w:type="gramEnd"/>
      <w:r w:rsidRPr="00805FDD">
        <w:rPr>
          <w:rFonts w:ascii="Open Sans" w:eastAsia="Times New Roman" w:hAnsi="Open Sans" w:cs="Open Sans"/>
          <w:color w:val="212121"/>
          <w:kern w:val="0"/>
          <w:lang w:eastAsia="en-IN"/>
          <w14:ligatures w14:val="none"/>
        </w:rPr>
        <w:t>().</w:t>
      </w:r>
    </w:p>
    <w:p w14:paraId="7955438F"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roofErr w:type="spellStart"/>
      <w:proofErr w:type="gramStart"/>
      <w:r w:rsidRPr="00805FDD">
        <w:rPr>
          <w:rFonts w:ascii="Consolas" w:eastAsia="Times New Roman" w:hAnsi="Consolas" w:cs="Courier New"/>
          <w:color w:val="000000"/>
          <w:kern w:val="0"/>
          <w:lang w:eastAsia="en-IN"/>
          <w14:ligatures w14:val="none"/>
        </w:rPr>
        <w:t>builder</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Services</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AddDbContext</w:t>
      </w:r>
      <w:proofErr w:type="spellEnd"/>
      <w:proofErr w:type="gramEnd"/>
      <w:r w:rsidRPr="00805FDD">
        <w:rPr>
          <w:rFonts w:ascii="Consolas" w:eastAsia="Times New Roman" w:hAnsi="Consolas" w:cs="Courier New"/>
          <w:color w:val="5F6364"/>
          <w:kern w:val="0"/>
          <w:lang w:eastAsia="en-IN"/>
          <w14:ligatures w14:val="none"/>
        </w:rPr>
        <w:t>&lt;</w:t>
      </w:r>
      <w:proofErr w:type="spellStart"/>
      <w:r w:rsidRPr="00805FDD">
        <w:rPr>
          <w:rFonts w:ascii="Consolas" w:eastAsia="Times New Roman" w:hAnsi="Consolas" w:cs="Courier New"/>
          <w:color w:val="1990B8"/>
          <w:kern w:val="0"/>
          <w:lang w:eastAsia="en-IN"/>
          <w14:ligatures w14:val="none"/>
        </w:rPr>
        <w:t>SchoolContext</w:t>
      </w:r>
      <w:proofErr w:type="spellEnd"/>
      <w:r w:rsidRPr="00805FDD">
        <w:rPr>
          <w:rFonts w:ascii="Consolas" w:eastAsia="Times New Roman" w:hAnsi="Consolas" w:cs="Courier New"/>
          <w:color w:val="5F6364"/>
          <w:kern w:val="0"/>
          <w:lang w:eastAsia="en-IN"/>
          <w14:ligatures w14:val="none"/>
        </w:rPr>
        <w:t>&gt;(</w:t>
      </w:r>
      <w:r w:rsidRPr="00805FDD">
        <w:rPr>
          <w:rFonts w:ascii="Consolas" w:eastAsia="Times New Roman" w:hAnsi="Consolas" w:cs="Courier New"/>
          <w:color w:val="000000"/>
          <w:kern w:val="0"/>
          <w:lang w:eastAsia="en-IN"/>
          <w14:ligatures w14:val="none"/>
        </w:rPr>
        <w:t xml:space="preserve">options </w:t>
      </w:r>
      <w:r w:rsidRPr="00805FDD">
        <w:rPr>
          <w:rFonts w:ascii="Consolas" w:eastAsia="Times New Roman" w:hAnsi="Consolas" w:cs="Courier New"/>
          <w:color w:val="A67F59"/>
          <w:kern w:val="0"/>
          <w:lang w:eastAsia="en-IN"/>
          <w14:ligatures w14:val="none"/>
        </w:rPr>
        <w:t>=&gt;</w:t>
      </w:r>
    </w:p>
    <w:p w14:paraId="570DCAD8"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proofErr w:type="gramStart"/>
      <w:r w:rsidRPr="00805FDD">
        <w:rPr>
          <w:rFonts w:ascii="Consolas" w:eastAsia="Times New Roman" w:hAnsi="Consolas" w:cs="Courier New"/>
          <w:color w:val="000000"/>
          <w:kern w:val="0"/>
          <w:lang w:eastAsia="en-IN"/>
          <w14:ligatures w14:val="none"/>
        </w:rPr>
        <w:t>options</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UseSqlServer</w:t>
      </w:r>
      <w:proofErr w:type="gram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builder</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Configuration</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GetConnectionString</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"DefaultConnection"</w:t>
      </w:r>
      <w:r w:rsidRPr="00805FDD">
        <w:rPr>
          <w:rFonts w:ascii="Consolas" w:eastAsia="Times New Roman" w:hAnsi="Consolas" w:cs="Courier New"/>
          <w:color w:val="5F6364"/>
          <w:kern w:val="0"/>
          <w:lang w:eastAsia="en-IN"/>
          <w14:ligatures w14:val="none"/>
        </w:rPr>
        <w:t>)));</w:t>
      </w:r>
    </w:p>
    <w:p w14:paraId="472BB116"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BBBBBB"/>
          <w:kern w:val="0"/>
          <w:sz w:val="19"/>
          <w:szCs w:val="19"/>
          <w:lang w:eastAsia="en-IN"/>
          <w14:ligatures w14:val="none"/>
        </w:rPr>
        <w:t>C#</w:t>
      </w:r>
    </w:p>
    <w:p w14:paraId="7235730E"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Copy</w:t>
      </w:r>
    </w:p>
    <w:p w14:paraId="078BC6AB"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lastRenderedPageBreak/>
        <w:t>I have added </w:t>
      </w:r>
      <w:proofErr w:type="spellStart"/>
      <w:r w:rsidRPr="00805FDD">
        <w:rPr>
          <w:rFonts w:ascii="Open Sans" w:eastAsia="Times New Roman" w:hAnsi="Open Sans" w:cs="Open Sans"/>
          <w:b/>
          <w:bCs/>
          <w:color w:val="212121"/>
          <w:kern w:val="0"/>
          <w:lang w:eastAsia="en-IN"/>
          <w14:ligatures w14:val="none"/>
        </w:rPr>
        <w:t>SchoolContext</w:t>
      </w:r>
      <w:proofErr w:type="spellEnd"/>
      <w:r w:rsidRPr="00805FDD">
        <w:rPr>
          <w:rFonts w:ascii="Open Sans" w:eastAsia="Times New Roman" w:hAnsi="Open Sans" w:cs="Open Sans"/>
          <w:color w:val="212121"/>
          <w:kern w:val="0"/>
          <w:lang w:eastAsia="en-IN"/>
          <w14:ligatures w14:val="none"/>
        </w:rPr>
        <w:t> as a service and provided with the connection string from the configuration file,</w:t>
      </w:r>
    </w:p>
    <w:p w14:paraId="185134DD" w14:textId="77777777" w:rsidR="00805FDD" w:rsidRPr="00805FDD" w:rsidRDefault="00805FDD" w:rsidP="00805FDD">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805FDD">
        <w:rPr>
          <w:rFonts w:ascii="Roboto" w:eastAsia="Times New Roman" w:hAnsi="Roboto" w:cs="Open Sans"/>
          <w:color w:val="212121"/>
          <w:kern w:val="0"/>
          <w:sz w:val="36"/>
          <w:szCs w:val="36"/>
          <w:lang w:eastAsia="en-IN"/>
          <w14:ligatures w14:val="none"/>
        </w:rPr>
        <w:t>Creating a Database using EF Core Migration</w:t>
      </w:r>
    </w:p>
    <w:p w14:paraId="7E65B23C"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 xml:space="preserve">Now run the Migrations in Entity Framework Core so that the ‘School’ database and ‘Teacher’ table are created. </w:t>
      </w:r>
      <w:proofErr w:type="gramStart"/>
      <w:r w:rsidRPr="00805FDD">
        <w:rPr>
          <w:rFonts w:ascii="Open Sans" w:eastAsia="Times New Roman" w:hAnsi="Open Sans" w:cs="Open Sans"/>
          <w:color w:val="212121"/>
          <w:kern w:val="0"/>
          <w:lang w:eastAsia="en-IN"/>
          <w14:ligatures w14:val="none"/>
        </w:rPr>
        <w:t>So</w:t>
      </w:r>
      <w:proofErr w:type="gramEnd"/>
      <w:r w:rsidRPr="00805FDD">
        <w:rPr>
          <w:rFonts w:ascii="Open Sans" w:eastAsia="Times New Roman" w:hAnsi="Open Sans" w:cs="Open Sans"/>
          <w:color w:val="212121"/>
          <w:kern w:val="0"/>
          <w:lang w:eastAsia="en-IN"/>
          <w14:ligatures w14:val="none"/>
        </w:rPr>
        <w:t xml:space="preserve"> open the Package Manager Console window in Visual Studio then run this below command,</w:t>
      </w:r>
    </w:p>
    <w:p w14:paraId="1E73B198"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PM</w:t>
      </w:r>
      <w:r w:rsidRPr="00805FDD">
        <w:rPr>
          <w:rFonts w:ascii="Consolas" w:eastAsia="Times New Roman" w:hAnsi="Consolas" w:cs="Courier New"/>
          <w:color w:val="A67F59"/>
          <w:kern w:val="0"/>
          <w:lang w:eastAsia="en-IN"/>
          <w14:ligatures w14:val="none"/>
        </w:rPr>
        <w:t>&gt;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add</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migration Migration1</w:t>
      </w:r>
    </w:p>
    <w:p w14:paraId="5770C931"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BBBBBB"/>
          <w:kern w:val="0"/>
          <w:sz w:val="19"/>
          <w:szCs w:val="19"/>
          <w:lang w:eastAsia="en-IN"/>
          <w14:ligatures w14:val="none"/>
        </w:rPr>
        <w:t>C#</w:t>
      </w:r>
    </w:p>
    <w:p w14:paraId="1CE346C0"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Copy</w:t>
      </w:r>
    </w:p>
    <w:p w14:paraId="561E0772"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This command will create Migration classes inside </w:t>
      </w:r>
      <w:r w:rsidRPr="00805FDD">
        <w:rPr>
          <w:rFonts w:ascii="Open Sans" w:eastAsia="Times New Roman" w:hAnsi="Open Sans" w:cs="Open Sans"/>
          <w:b/>
          <w:bCs/>
          <w:color w:val="212121"/>
          <w:kern w:val="0"/>
          <w:lang w:eastAsia="en-IN"/>
          <w14:ligatures w14:val="none"/>
        </w:rPr>
        <w:t>Migrations</w:t>
      </w:r>
      <w:r w:rsidRPr="00805FDD">
        <w:rPr>
          <w:rFonts w:ascii="Open Sans" w:eastAsia="Times New Roman" w:hAnsi="Open Sans" w:cs="Open Sans"/>
          <w:color w:val="212121"/>
          <w:kern w:val="0"/>
          <w:lang w:eastAsia="en-IN"/>
          <w14:ligatures w14:val="none"/>
        </w:rPr>
        <w:t> folder in the root of the app. Next, execute the migrations by the below command,</w:t>
      </w:r>
    </w:p>
    <w:p w14:paraId="59107621"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PM</w:t>
      </w:r>
      <w:r w:rsidRPr="00805FDD">
        <w:rPr>
          <w:rFonts w:ascii="Consolas" w:eastAsia="Times New Roman" w:hAnsi="Consolas" w:cs="Courier New"/>
          <w:color w:val="A67F59"/>
          <w:kern w:val="0"/>
          <w:lang w:eastAsia="en-IN"/>
          <w14:ligatures w14:val="none"/>
        </w:rPr>
        <w:t>&gt;</w:t>
      </w:r>
      <w:r w:rsidRPr="00805FDD">
        <w:rPr>
          <w:rFonts w:ascii="Consolas" w:eastAsia="Times New Roman" w:hAnsi="Consolas" w:cs="Courier New"/>
          <w:color w:val="000000"/>
          <w:kern w:val="0"/>
          <w:lang w:eastAsia="en-IN"/>
          <w14:ligatures w14:val="none"/>
        </w:rPr>
        <w:t xml:space="preserve"> Update</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Database</w:t>
      </w:r>
    </w:p>
    <w:p w14:paraId="6790C865"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BBBBBB"/>
          <w:kern w:val="0"/>
          <w:sz w:val="19"/>
          <w:szCs w:val="19"/>
          <w:lang w:eastAsia="en-IN"/>
          <w14:ligatures w14:val="none"/>
        </w:rPr>
        <w:t>C#</w:t>
      </w:r>
    </w:p>
    <w:p w14:paraId="3864C6EC"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Copy</w:t>
      </w:r>
    </w:p>
    <w:p w14:paraId="0D302BB9" w14:textId="77777777" w:rsidR="00805FDD" w:rsidRPr="00805FDD" w:rsidRDefault="00805FDD" w:rsidP="00805FDD">
      <w:pPr>
        <w:shd w:val="clear" w:color="auto" w:fill="FFFFFF"/>
        <w:spacing w:before="240" w:after="24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 xml:space="preserve">This will create the database in your SQL Server </w:t>
      </w:r>
      <w:proofErr w:type="spellStart"/>
      <w:r w:rsidRPr="00805FDD">
        <w:rPr>
          <w:rFonts w:ascii="Open Sans" w:eastAsia="Times New Roman" w:hAnsi="Open Sans" w:cs="Open Sans"/>
          <w:color w:val="212121"/>
          <w:kern w:val="0"/>
          <w:lang w:eastAsia="en-IN"/>
          <w14:ligatures w14:val="none"/>
        </w:rPr>
        <w:t>LocalDB</w:t>
      </w:r>
      <w:proofErr w:type="spellEnd"/>
      <w:r w:rsidRPr="00805FDD">
        <w:rPr>
          <w:rFonts w:ascii="Open Sans" w:eastAsia="Times New Roman" w:hAnsi="Open Sans" w:cs="Open Sans"/>
          <w:color w:val="212121"/>
          <w:kern w:val="0"/>
          <w:lang w:eastAsia="en-IN"/>
          <w14:ligatures w14:val="none"/>
        </w:rPr>
        <w:t xml:space="preserve"> database.</w:t>
      </w:r>
    </w:p>
    <w:p w14:paraId="0C09FF79"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Now right click the ‘</w:t>
      </w:r>
      <w:r w:rsidRPr="00805FDD">
        <w:rPr>
          <w:rFonts w:ascii="Open Sans" w:eastAsia="Times New Roman" w:hAnsi="Open Sans" w:cs="Open Sans"/>
          <w:i/>
          <w:iCs/>
          <w:color w:val="212121"/>
          <w:kern w:val="0"/>
          <w:lang w:eastAsia="en-IN"/>
          <w14:ligatures w14:val="none"/>
        </w:rPr>
        <w:t>(</w:t>
      </w:r>
      <w:proofErr w:type="spellStart"/>
      <w:r w:rsidRPr="00805FDD">
        <w:rPr>
          <w:rFonts w:ascii="Open Sans" w:eastAsia="Times New Roman" w:hAnsi="Open Sans" w:cs="Open Sans"/>
          <w:i/>
          <w:iCs/>
          <w:color w:val="212121"/>
          <w:kern w:val="0"/>
          <w:lang w:eastAsia="en-IN"/>
          <w14:ligatures w14:val="none"/>
        </w:rPr>
        <w:t>localdb</w:t>
      </w:r>
      <w:proofErr w:type="spellEnd"/>
      <w:r w:rsidRPr="00805FDD">
        <w:rPr>
          <w:rFonts w:ascii="Open Sans" w:eastAsia="Times New Roman" w:hAnsi="Open Sans" w:cs="Open Sans"/>
          <w:i/>
          <w:iCs/>
          <w:color w:val="212121"/>
          <w:kern w:val="0"/>
          <w:lang w:eastAsia="en-IN"/>
          <w14:ligatures w14:val="none"/>
        </w:rPr>
        <w:t>)\</w:t>
      </w:r>
      <w:proofErr w:type="spellStart"/>
      <w:r w:rsidRPr="00805FDD">
        <w:rPr>
          <w:rFonts w:ascii="Open Sans" w:eastAsia="Times New Roman" w:hAnsi="Open Sans" w:cs="Open Sans"/>
          <w:i/>
          <w:iCs/>
          <w:color w:val="212121"/>
          <w:kern w:val="0"/>
          <w:lang w:eastAsia="en-IN"/>
          <w14:ligatures w14:val="none"/>
        </w:rPr>
        <w:t>MSSQLLocalDB</w:t>
      </w:r>
      <w:proofErr w:type="spellEnd"/>
      <w:r w:rsidRPr="00805FDD">
        <w:rPr>
          <w:rFonts w:ascii="Open Sans" w:eastAsia="Times New Roman" w:hAnsi="Open Sans" w:cs="Open Sans"/>
          <w:color w:val="212121"/>
          <w:kern w:val="0"/>
          <w:lang w:eastAsia="en-IN"/>
          <w14:ligatures w14:val="none"/>
        </w:rPr>
        <w:t>’ node, in the SQL Server Object Explorer window, and select ‘</w:t>
      </w:r>
      <w:r w:rsidRPr="00805FDD">
        <w:rPr>
          <w:rFonts w:ascii="Open Sans" w:eastAsia="Times New Roman" w:hAnsi="Open Sans" w:cs="Open Sans"/>
          <w:i/>
          <w:iCs/>
          <w:color w:val="212121"/>
          <w:kern w:val="0"/>
          <w:lang w:eastAsia="en-IN"/>
          <w14:ligatures w14:val="none"/>
        </w:rPr>
        <w:t>Refresh</w:t>
      </w:r>
      <w:r w:rsidRPr="00805FDD">
        <w:rPr>
          <w:rFonts w:ascii="Open Sans" w:eastAsia="Times New Roman" w:hAnsi="Open Sans" w:cs="Open Sans"/>
          <w:color w:val="212121"/>
          <w:kern w:val="0"/>
          <w:lang w:eastAsia="en-IN"/>
          <w14:ligatures w14:val="none"/>
        </w:rPr>
        <w:t xml:space="preserve">’. You will see the </w:t>
      </w:r>
      <w:proofErr w:type="gramStart"/>
      <w:r w:rsidRPr="00805FDD">
        <w:rPr>
          <w:rFonts w:ascii="Open Sans" w:eastAsia="Times New Roman" w:hAnsi="Open Sans" w:cs="Open Sans"/>
          <w:color w:val="212121"/>
          <w:kern w:val="0"/>
          <w:lang w:eastAsia="en-IN"/>
          <w14:ligatures w14:val="none"/>
        </w:rPr>
        <w:t>School</w:t>
      </w:r>
      <w:proofErr w:type="gramEnd"/>
      <w:r w:rsidRPr="00805FDD">
        <w:rPr>
          <w:rFonts w:ascii="Open Sans" w:eastAsia="Times New Roman" w:hAnsi="Open Sans" w:cs="Open Sans"/>
          <w:color w:val="212121"/>
          <w:kern w:val="0"/>
          <w:lang w:eastAsia="en-IN"/>
          <w14:ligatures w14:val="none"/>
        </w:rPr>
        <w:t xml:space="preserve"> database is created.</w:t>
      </w:r>
    </w:p>
    <w:p w14:paraId="769A7F53" w14:textId="77777777" w:rsidR="00805FDD" w:rsidRPr="00805FDD" w:rsidRDefault="00805FDD" w:rsidP="00805FDD">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05FDD">
        <w:rPr>
          <w:rFonts w:ascii="Open Sans" w:eastAsia="Times New Roman" w:hAnsi="Open Sans" w:cs="Open Sans"/>
          <w:noProof/>
          <w:color w:val="212121"/>
          <w:kern w:val="0"/>
          <w:lang w:eastAsia="en-IN"/>
          <w14:ligatures w14:val="none"/>
        </w:rPr>
        <w:lastRenderedPageBreak/>
        <w:drawing>
          <wp:inline distT="0" distB="0" distL="0" distR="0" wp14:anchorId="701B811D" wp14:editId="6A351A29">
            <wp:extent cx="6507480" cy="5105400"/>
            <wp:effectExtent l="0" t="0" r="7620" b="0"/>
            <wp:docPr id="7" name="Picture 10" descr="SQL Server Object Explore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Server Object Explorer wind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07480" cy="5105400"/>
                    </a:xfrm>
                    <a:prstGeom prst="rect">
                      <a:avLst/>
                    </a:prstGeom>
                    <a:noFill/>
                    <a:ln>
                      <a:noFill/>
                    </a:ln>
                  </pic:spPr>
                </pic:pic>
              </a:graphicData>
            </a:graphic>
          </wp:inline>
        </w:drawing>
      </w:r>
    </w:p>
    <w:p w14:paraId="2013801A"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You can find this newly created ‘</w:t>
      </w:r>
      <w:r w:rsidRPr="00805FDD">
        <w:rPr>
          <w:rFonts w:ascii="Open Sans" w:eastAsia="Times New Roman" w:hAnsi="Open Sans" w:cs="Open Sans"/>
          <w:i/>
          <w:iCs/>
          <w:color w:val="212121"/>
          <w:kern w:val="0"/>
          <w:lang w:eastAsia="en-IN"/>
          <w14:ligatures w14:val="none"/>
        </w:rPr>
        <w:t>Teachers</w:t>
      </w:r>
      <w:r w:rsidRPr="00805FDD">
        <w:rPr>
          <w:rFonts w:ascii="Open Sans" w:eastAsia="Times New Roman" w:hAnsi="Open Sans" w:cs="Open Sans"/>
          <w:color w:val="212121"/>
          <w:kern w:val="0"/>
          <w:lang w:eastAsia="en-IN"/>
          <w14:ligatures w14:val="none"/>
        </w:rPr>
        <w:t xml:space="preserve">’ table in the database. Open </w:t>
      </w:r>
      <w:proofErr w:type="gramStart"/>
      <w:r w:rsidRPr="00805FDD">
        <w:rPr>
          <w:rFonts w:ascii="Open Sans" w:eastAsia="Times New Roman" w:hAnsi="Open Sans" w:cs="Open Sans"/>
          <w:color w:val="212121"/>
          <w:kern w:val="0"/>
          <w:lang w:eastAsia="en-IN"/>
          <w14:ligatures w14:val="none"/>
        </w:rPr>
        <w:t>it's</w:t>
      </w:r>
      <w:proofErr w:type="gramEnd"/>
      <w:r w:rsidRPr="00805FDD">
        <w:rPr>
          <w:rFonts w:ascii="Open Sans" w:eastAsia="Times New Roman" w:hAnsi="Open Sans" w:cs="Open Sans"/>
          <w:color w:val="212121"/>
          <w:kern w:val="0"/>
          <w:lang w:eastAsia="en-IN"/>
          <w14:ligatures w14:val="none"/>
        </w:rPr>
        <w:t xml:space="preserve"> node to find 6 columns which are:</w:t>
      </w:r>
    </w:p>
    <w:p w14:paraId="27261D1E" w14:textId="77777777" w:rsidR="00805FDD" w:rsidRPr="00805FDD" w:rsidRDefault="00805FDD" w:rsidP="00805FDD">
      <w:pPr>
        <w:numPr>
          <w:ilvl w:val="0"/>
          <w:numId w:val="6"/>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Id – a primary key column that will be auto-generated from 1 since it is provided with </w:t>
      </w:r>
      <w:proofErr w:type="gramStart"/>
      <w:r w:rsidRPr="00805FDD">
        <w:rPr>
          <w:rFonts w:ascii="Open Sans" w:eastAsia="Times New Roman" w:hAnsi="Open Sans" w:cs="Open Sans"/>
          <w:i/>
          <w:iCs/>
          <w:color w:val="212121"/>
          <w:kern w:val="0"/>
          <w:lang w:eastAsia="en-IN"/>
          <w14:ligatures w14:val="none"/>
        </w:rPr>
        <w:t>Identity(</w:t>
      </w:r>
      <w:proofErr w:type="gramEnd"/>
      <w:r w:rsidRPr="00805FDD">
        <w:rPr>
          <w:rFonts w:ascii="Open Sans" w:eastAsia="Times New Roman" w:hAnsi="Open Sans" w:cs="Open Sans"/>
          <w:i/>
          <w:iCs/>
          <w:color w:val="212121"/>
          <w:kern w:val="0"/>
          <w:lang w:eastAsia="en-IN"/>
          <w14:ligatures w14:val="none"/>
        </w:rPr>
        <w:t>1,1)</w:t>
      </w:r>
      <w:r w:rsidRPr="00805FDD">
        <w:rPr>
          <w:rFonts w:ascii="Open Sans" w:eastAsia="Times New Roman" w:hAnsi="Open Sans" w:cs="Open Sans"/>
          <w:color w:val="212121"/>
          <w:kern w:val="0"/>
          <w:lang w:eastAsia="en-IN"/>
          <w14:ligatures w14:val="none"/>
        </w:rPr>
        <w:t> attribute.</w:t>
      </w:r>
    </w:p>
    <w:p w14:paraId="7C37E029" w14:textId="77777777" w:rsidR="00805FDD" w:rsidRPr="00805FDD" w:rsidRDefault="00805FDD" w:rsidP="00805FDD">
      <w:pPr>
        <w:numPr>
          <w:ilvl w:val="0"/>
          <w:numId w:val="6"/>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 xml:space="preserve">Name – a </w:t>
      </w:r>
      <w:proofErr w:type="gramStart"/>
      <w:r w:rsidRPr="00805FDD">
        <w:rPr>
          <w:rFonts w:ascii="Open Sans" w:eastAsia="Times New Roman" w:hAnsi="Open Sans" w:cs="Open Sans"/>
          <w:color w:val="212121"/>
          <w:kern w:val="0"/>
          <w:lang w:eastAsia="en-IN"/>
          <w14:ligatures w14:val="none"/>
        </w:rPr>
        <w:t>varchar(</w:t>
      </w:r>
      <w:proofErr w:type="gramEnd"/>
      <w:r w:rsidRPr="00805FDD">
        <w:rPr>
          <w:rFonts w:ascii="Open Sans" w:eastAsia="Times New Roman" w:hAnsi="Open Sans" w:cs="Open Sans"/>
          <w:color w:val="212121"/>
          <w:kern w:val="0"/>
          <w:lang w:eastAsia="en-IN"/>
          <w14:ligatures w14:val="none"/>
        </w:rPr>
        <w:t>50) column for storing the name of the teacher.</w:t>
      </w:r>
    </w:p>
    <w:p w14:paraId="069F840D" w14:textId="77777777" w:rsidR="00805FDD" w:rsidRPr="00805FDD" w:rsidRDefault="00805FDD" w:rsidP="00805FDD">
      <w:pPr>
        <w:numPr>
          <w:ilvl w:val="0"/>
          <w:numId w:val="6"/>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Skills – for storing the skills of the teacher.</w:t>
      </w:r>
    </w:p>
    <w:p w14:paraId="3099A3A4" w14:textId="77777777" w:rsidR="00805FDD" w:rsidRPr="00805FDD" w:rsidRDefault="00805FDD" w:rsidP="00805FDD">
      <w:pPr>
        <w:numPr>
          <w:ilvl w:val="0"/>
          <w:numId w:val="6"/>
        </w:numPr>
        <w:shd w:val="clear" w:color="auto" w:fill="FFFFFF"/>
        <w:spacing w:after="0" w:line="240" w:lineRule="auto"/>
        <w:ind w:left="1245"/>
        <w:rPr>
          <w:rFonts w:ascii="Open Sans" w:eastAsia="Times New Roman" w:hAnsi="Open Sans" w:cs="Open Sans"/>
          <w:color w:val="212121"/>
          <w:kern w:val="0"/>
          <w:lang w:eastAsia="en-IN"/>
          <w14:ligatures w14:val="none"/>
        </w:rPr>
      </w:pPr>
      <w:proofErr w:type="spellStart"/>
      <w:r w:rsidRPr="00805FDD">
        <w:rPr>
          <w:rFonts w:ascii="Open Sans" w:eastAsia="Times New Roman" w:hAnsi="Open Sans" w:cs="Open Sans"/>
          <w:color w:val="212121"/>
          <w:kern w:val="0"/>
          <w:lang w:eastAsia="en-IN"/>
          <w14:ligatures w14:val="none"/>
        </w:rPr>
        <w:t>TotalStudents</w:t>
      </w:r>
      <w:proofErr w:type="spellEnd"/>
      <w:r w:rsidRPr="00805FDD">
        <w:rPr>
          <w:rFonts w:ascii="Open Sans" w:eastAsia="Times New Roman" w:hAnsi="Open Sans" w:cs="Open Sans"/>
          <w:color w:val="212121"/>
          <w:kern w:val="0"/>
          <w:lang w:eastAsia="en-IN"/>
          <w14:ligatures w14:val="none"/>
        </w:rPr>
        <w:t xml:space="preserve"> – an Int column for storing the total number of students which a given teacher teaches.</w:t>
      </w:r>
    </w:p>
    <w:p w14:paraId="112797E8" w14:textId="77777777" w:rsidR="00805FDD" w:rsidRPr="00805FDD" w:rsidRDefault="00805FDD" w:rsidP="00805FDD">
      <w:pPr>
        <w:numPr>
          <w:ilvl w:val="0"/>
          <w:numId w:val="6"/>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Salary – for storing the salary of the teacher.</w:t>
      </w:r>
    </w:p>
    <w:p w14:paraId="36FB6424" w14:textId="77777777" w:rsidR="00805FDD" w:rsidRPr="00805FDD" w:rsidRDefault="00805FDD" w:rsidP="00805FDD">
      <w:pPr>
        <w:numPr>
          <w:ilvl w:val="0"/>
          <w:numId w:val="6"/>
        </w:numPr>
        <w:shd w:val="clear" w:color="auto" w:fill="FFFFFF"/>
        <w:spacing w:after="0" w:line="240" w:lineRule="auto"/>
        <w:ind w:left="1245"/>
        <w:rPr>
          <w:rFonts w:ascii="Open Sans" w:eastAsia="Times New Roman" w:hAnsi="Open Sans" w:cs="Open Sans"/>
          <w:color w:val="212121"/>
          <w:kern w:val="0"/>
          <w:lang w:eastAsia="en-IN"/>
          <w14:ligatures w14:val="none"/>
        </w:rPr>
      </w:pPr>
      <w:proofErr w:type="spellStart"/>
      <w:r w:rsidRPr="00805FDD">
        <w:rPr>
          <w:rFonts w:ascii="Open Sans" w:eastAsia="Times New Roman" w:hAnsi="Open Sans" w:cs="Open Sans"/>
          <w:color w:val="212121"/>
          <w:kern w:val="0"/>
          <w:lang w:eastAsia="en-IN"/>
          <w14:ligatures w14:val="none"/>
        </w:rPr>
        <w:t>AddedOn</w:t>
      </w:r>
      <w:proofErr w:type="spellEnd"/>
      <w:r w:rsidRPr="00805FDD">
        <w:rPr>
          <w:rFonts w:ascii="Open Sans" w:eastAsia="Times New Roman" w:hAnsi="Open Sans" w:cs="Open Sans"/>
          <w:color w:val="212121"/>
          <w:kern w:val="0"/>
          <w:lang w:eastAsia="en-IN"/>
          <w14:ligatures w14:val="none"/>
        </w:rPr>
        <w:t xml:space="preserve"> – for storing the time of the creation of the record. The column has a Date type and is it automatically gets the current time using the </w:t>
      </w:r>
      <w:proofErr w:type="gramStart"/>
      <w:r w:rsidRPr="00805FDD">
        <w:rPr>
          <w:rFonts w:ascii="Open Sans" w:eastAsia="Times New Roman" w:hAnsi="Open Sans" w:cs="Open Sans"/>
          <w:color w:val="212121"/>
          <w:kern w:val="0"/>
          <w:lang w:eastAsia="en-IN"/>
          <w14:ligatures w14:val="none"/>
        </w:rPr>
        <w:t>GETDATE(</w:t>
      </w:r>
      <w:proofErr w:type="gramEnd"/>
      <w:r w:rsidRPr="00805FDD">
        <w:rPr>
          <w:rFonts w:ascii="Open Sans" w:eastAsia="Times New Roman" w:hAnsi="Open Sans" w:cs="Open Sans"/>
          <w:color w:val="212121"/>
          <w:kern w:val="0"/>
          <w:lang w:eastAsia="en-IN"/>
          <w14:ligatures w14:val="none"/>
        </w:rPr>
        <w:t>) SQL function.</w:t>
      </w:r>
    </w:p>
    <w:p w14:paraId="653D9025" w14:textId="77777777" w:rsidR="00805FDD" w:rsidRPr="00805FDD" w:rsidRDefault="00805FDD" w:rsidP="00805FDD">
      <w:pPr>
        <w:shd w:val="clear" w:color="auto" w:fill="FFFFFF"/>
        <w:spacing w:before="240" w:after="24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Note that all columns have NOT NULL attribute unchecked so they cannot contain NULL value in them.</w:t>
      </w:r>
    </w:p>
    <w:p w14:paraId="05CFB7D5" w14:textId="77777777" w:rsidR="00805FDD" w:rsidRPr="00805FDD" w:rsidRDefault="00805FDD" w:rsidP="00805FDD">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805FDD">
        <w:rPr>
          <w:rFonts w:ascii="Roboto" w:eastAsia="Times New Roman" w:hAnsi="Roboto" w:cs="Open Sans"/>
          <w:color w:val="212121"/>
          <w:kern w:val="0"/>
          <w:sz w:val="36"/>
          <w:szCs w:val="36"/>
          <w:lang w:eastAsia="en-IN"/>
          <w14:ligatures w14:val="none"/>
        </w:rPr>
        <w:t>Adding Controller code</w:t>
      </w:r>
    </w:p>
    <w:p w14:paraId="0CCC186F"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lastRenderedPageBreak/>
        <w:t>To the </w:t>
      </w:r>
      <w:proofErr w:type="spellStart"/>
      <w:r w:rsidRPr="00805FDD">
        <w:rPr>
          <w:rFonts w:ascii="Open Sans" w:eastAsia="Times New Roman" w:hAnsi="Open Sans" w:cs="Open Sans"/>
          <w:b/>
          <w:bCs/>
          <w:i/>
          <w:iCs/>
          <w:color w:val="212121"/>
          <w:kern w:val="0"/>
          <w:lang w:eastAsia="en-IN"/>
          <w14:ligatures w14:val="none"/>
        </w:rPr>
        <w:t>HomeController.cs</w:t>
      </w:r>
      <w:proofErr w:type="spellEnd"/>
      <w:r w:rsidRPr="00805FDD">
        <w:rPr>
          <w:rFonts w:ascii="Open Sans" w:eastAsia="Times New Roman" w:hAnsi="Open Sans" w:cs="Open Sans"/>
          <w:color w:val="212121"/>
          <w:kern w:val="0"/>
          <w:lang w:eastAsia="en-IN"/>
          <w14:ligatures w14:val="none"/>
        </w:rPr>
        <w:t xml:space="preserve"> file we will write the </w:t>
      </w:r>
      <w:proofErr w:type="spellStart"/>
      <w:r w:rsidRPr="00805FDD">
        <w:rPr>
          <w:rFonts w:ascii="Open Sans" w:eastAsia="Times New Roman" w:hAnsi="Open Sans" w:cs="Open Sans"/>
          <w:color w:val="212121"/>
          <w:kern w:val="0"/>
          <w:lang w:eastAsia="en-IN"/>
          <w14:ligatures w14:val="none"/>
        </w:rPr>
        <w:t>the</w:t>
      </w:r>
      <w:proofErr w:type="spellEnd"/>
      <w:r w:rsidRPr="00805FDD">
        <w:rPr>
          <w:rFonts w:ascii="Open Sans" w:eastAsia="Times New Roman" w:hAnsi="Open Sans" w:cs="Open Sans"/>
          <w:color w:val="212121"/>
          <w:kern w:val="0"/>
          <w:lang w:eastAsia="en-IN"/>
          <w14:ligatures w14:val="none"/>
        </w:rPr>
        <w:t> </w:t>
      </w:r>
      <w:r w:rsidRPr="00805FDD">
        <w:rPr>
          <w:rFonts w:ascii="Open Sans" w:eastAsia="Times New Roman" w:hAnsi="Open Sans" w:cs="Open Sans"/>
          <w:b/>
          <w:bCs/>
          <w:color w:val="212121"/>
          <w:kern w:val="0"/>
          <w:lang w:eastAsia="en-IN"/>
          <w14:ligatures w14:val="none"/>
        </w:rPr>
        <w:t>Entity Framework Core code to perform CRUD operations</w:t>
      </w:r>
      <w:r w:rsidRPr="00805FDD">
        <w:rPr>
          <w:rFonts w:ascii="Open Sans" w:eastAsia="Times New Roman" w:hAnsi="Open Sans" w:cs="Open Sans"/>
          <w:color w:val="212121"/>
          <w:kern w:val="0"/>
          <w:lang w:eastAsia="en-IN"/>
          <w14:ligatures w14:val="none"/>
        </w:rPr>
        <w:t> for the teachers. We will need the ‘</w:t>
      </w:r>
      <w:proofErr w:type="spellStart"/>
      <w:r w:rsidRPr="00805FDD">
        <w:rPr>
          <w:rFonts w:ascii="Open Sans" w:eastAsia="Times New Roman" w:hAnsi="Open Sans" w:cs="Open Sans"/>
          <w:i/>
          <w:iCs/>
          <w:color w:val="212121"/>
          <w:kern w:val="0"/>
          <w:lang w:eastAsia="en-IN"/>
          <w14:ligatures w14:val="none"/>
        </w:rPr>
        <w:t>StudentContext</w:t>
      </w:r>
      <w:proofErr w:type="spellEnd"/>
      <w:r w:rsidRPr="00805FDD">
        <w:rPr>
          <w:rFonts w:ascii="Open Sans" w:eastAsia="Times New Roman" w:hAnsi="Open Sans" w:cs="Open Sans"/>
          <w:color w:val="212121"/>
          <w:kern w:val="0"/>
          <w:lang w:eastAsia="en-IN"/>
          <w14:ligatures w14:val="none"/>
        </w:rPr>
        <w:t xml:space="preserve">’ service injected to it using Dependency Injection feature. </w:t>
      </w:r>
      <w:proofErr w:type="gramStart"/>
      <w:r w:rsidRPr="00805FDD">
        <w:rPr>
          <w:rFonts w:ascii="Open Sans" w:eastAsia="Times New Roman" w:hAnsi="Open Sans" w:cs="Open Sans"/>
          <w:color w:val="212121"/>
          <w:kern w:val="0"/>
          <w:lang w:eastAsia="en-IN"/>
          <w14:ligatures w14:val="none"/>
        </w:rPr>
        <w:t>So</w:t>
      </w:r>
      <w:proofErr w:type="gramEnd"/>
      <w:r w:rsidRPr="00805FDD">
        <w:rPr>
          <w:rFonts w:ascii="Open Sans" w:eastAsia="Times New Roman" w:hAnsi="Open Sans" w:cs="Open Sans"/>
          <w:color w:val="212121"/>
          <w:kern w:val="0"/>
          <w:lang w:eastAsia="en-IN"/>
          <w14:ligatures w14:val="none"/>
        </w:rPr>
        <w:t xml:space="preserve"> update this controller as shown below:</w:t>
      </w:r>
    </w:p>
    <w:p w14:paraId="0CD21AB1"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1990B8"/>
          <w:kern w:val="0"/>
          <w:lang w:eastAsia="en-IN"/>
          <w14:ligatures w14:val="none"/>
        </w:rPr>
        <w:t>using</w:t>
      </w:r>
      <w:r w:rsidRPr="00805FDD">
        <w:rPr>
          <w:rFonts w:ascii="Consolas" w:eastAsia="Times New Roman" w:hAnsi="Consolas" w:cs="Courier New"/>
          <w:color w:val="000000"/>
          <w:kern w:val="0"/>
          <w:lang w:eastAsia="en-IN"/>
          <w14:ligatures w14:val="none"/>
        </w:rPr>
        <w:t xml:space="preserve"> </w:t>
      </w:r>
      <w:proofErr w:type="spellStart"/>
      <w:proofErr w:type="gramStart"/>
      <w:r w:rsidRPr="00805FDD">
        <w:rPr>
          <w:rFonts w:ascii="Consolas" w:eastAsia="Times New Roman" w:hAnsi="Consolas" w:cs="Courier New"/>
          <w:color w:val="000000"/>
          <w:kern w:val="0"/>
          <w:lang w:eastAsia="en-IN"/>
          <w14:ligatures w14:val="none"/>
        </w:rPr>
        <w:t>Microsoft</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AspNetCore</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Mvc</w:t>
      </w:r>
      <w:proofErr w:type="spellEnd"/>
      <w:proofErr w:type="gramEnd"/>
      <w:r w:rsidRPr="00805FDD">
        <w:rPr>
          <w:rFonts w:ascii="Consolas" w:eastAsia="Times New Roman" w:hAnsi="Consolas" w:cs="Courier New"/>
          <w:color w:val="5F6364"/>
          <w:kern w:val="0"/>
          <w:lang w:eastAsia="en-IN"/>
          <w14:ligatures w14:val="none"/>
        </w:rPr>
        <w:t>;</w:t>
      </w:r>
    </w:p>
    <w:p w14:paraId="7356ACE6"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5F33E106"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1990B8"/>
          <w:kern w:val="0"/>
          <w:lang w:eastAsia="en-IN"/>
          <w14:ligatures w14:val="none"/>
        </w:rPr>
        <w:t>namespace</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000000"/>
          <w:kern w:val="0"/>
          <w:lang w:eastAsia="en-IN"/>
          <w14:ligatures w14:val="none"/>
        </w:rPr>
        <w:t>CRUDEF</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Controllers</w:t>
      </w:r>
      <w:proofErr w:type="spellEnd"/>
    </w:p>
    <w:p w14:paraId="644C8B8E"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5F6364"/>
          <w:kern w:val="0"/>
          <w:lang w:eastAsia="en-IN"/>
          <w14:ligatures w14:val="none"/>
        </w:rPr>
        <w:t>{</w:t>
      </w:r>
    </w:p>
    <w:p w14:paraId="6792A166"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1990B8"/>
          <w:kern w:val="0"/>
          <w:lang w:eastAsia="en-IN"/>
          <w14:ligatures w14:val="none"/>
        </w:rPr>
        <w:t>public</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class</w:t>
      </w:r>
      <w:r w:rsidRPr="00805FDD">
        <w:rPr>
          <w:rFonts w:ascii="Consolas" w:eastAsia="Times New Roman" w:hAnsi="Consolas" w:cs="Courier New"/>
          <w:color w:val="000000"/>
          <w:kern w:val="0"/>
          <w:lang w:eastAsia="en-IN"/>
          <w14:ligatures w14:val="none"/>
        </w:rPr>
        <w:t xml:space="preserve"> </w:t>
      </w:r>
      <w:proofErr w:type="spellStart"/>
      <w:proofErr w:type="gramStart"/>
      <w:r w:rsidRPr="00805FDD">
        <w:rPr>
          <w:rFonts w:ascii="Consolas" w:eastAsia="Times New Roman" w:hAnsi="Consolas" w:cs="Courier New"/>
          <w:color w:val="1990B8"/>
          <w:kern w:val="0"/>
          <w:lang w:eastAsia="en-IN"/>
          <w14:ligatures w14:val="none"/>
        </w:rPr>
        <w:t>HomeController</w:t>
      </w:r>
      <w:proofErr w:type="spellEnd"/>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5F6364"/>
          <w:kern w:val="0"/>
          <w:lang w:eastAsia="en-IN"/>
          <w14:ligatures w14:val="none"/>
        </w:rPr>
        <w:t>:</w:t>
      </w:r>
      <w:proofErr w:type="gramEnd"/>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Controller</w:t>
      </w:r>
    </w:p>
    <w:p w14:paraId="7F46A596"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5F6364"/>
          <w:kern w:val="0"/>
          <w:lang w:eastAsia="en-IN"/>
          <w14:ligatures w14:val="none"/>
        </w:rPr>
        <w:t>{</w:t>
      </w:r>
    </w:p>
    <w:p w14:paraId="544B5C09"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1990B8"/>
          <w:kern w:val="0"/>
          <w:lang w:eastAsia="en-IN"/>
          <w14:ligatures w14:val="none"/>
        </w:rPr>
        <w:t>private</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1990B8"/>
          <w:kern w:val="0"/>
          <w:lang w:eastAsia="en-IN"/>
          <w14:ligatures w14:val="none"/>
        </w:rPr>
        <w:t>SchoolContext</w:t>
      </w:r>
      <w:proofErr w:type="spellEnd"/>
      <w:r w:rsidRPr="00805FDD">
        <w:rPr>
          <w:rFonts w:ascii="Consolas" w:eastAsia="Times New Roman" w:hAnsi="Consolas" w:cs="Courier New"/>
          <w:color w:val="000000"/>
          <w:kern w:val="0"/>
          <w:lang w:eastAsia="en-IN"/>
          <w14:ligatures w14:val="none"/>
        </w:rPr>
        <w:t xml:space="preserve"> </w:t>
      </w:r>
      <w:proofErr w:type="spellStart"/>
      <w:proofErr w:type="gramStart"/>
      <w:r w:rsidRPr="00805FDD">
        <w:rPr>
          <w:rFonts w:ascii="Consolas" w:eastAsia="Times New Roman" w:hAnsi="Consolas" w:cs="Courier New"/>
          <w:color w:val="000000"/>
          <w:kern w:val="0"/>
          <w:lang w:eastAsia="en-IN"/>
          <w14:ligatures w14:val="none"/>
        </w:rPr>
        <w:t>schoolContext</w:t>
      </w:r>
      <w:proofErr w:type="spellEnd"/>
      <w:r w:rsidRPr="00805FDD">
        <w:rPr>
          <w:rFonts w:ascii="Consolas" w:eastAsia="Times New Roman" w:hAnsi="Consolas" w:cs="Courier New"/>
          <w:color w:val="5F6364"/>
          <w:kern w:val="0"/>
          <w:lang w:eastAsia="en-IN"/>
          <w14:ligatures w14:val="none"/>
        </w:rPr>
        <w:t>;</w:t>
      </w:r>
      <w:proofErr w:type="gramEnd"/>
    </w:p>
    <w:p w14:paraId="6A169883"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1990B8"/>
          <w:kern w:val="0"/>
          <w:lang w:eastAsia="en-IN"/>
          <w14:ligatures w14:val="none"/>
        </w:rPr>
        <w:t>public</w:t>
      </w:r>
      <w:r w:rsidRPr="00805FDD">
        <w:rPr>
          <w:rFonts w:ascii="Consolas" w:eastAsia="Times New Roman" w:hAnsi="Consolas" w:cs="Courier New"/>
          <w:color w:val="000000"/>
          <w:kern w:val="0"/>
          <w:lang w:eastAsia="en-IN"/>
          <w14:ligatures w14:val="none"/>
        </w:rPr>
        <w:t xml:space="preserve"> </w:t>
      </w:r>
      <w:proofErr w:type="spellStart"/>
      <w:proofErr w:type="gramStart"/>
      <w:r w:rsidRPr="00805FDD">
        <w:rPr>
          <w:rFonts w:ascii="Consolas" w:eastAsia="Times New Roman" w:hAnsi="Consolas" w:cs="Courier New"/>
          <w:color w:val="2F9C0A"/>
          <w:kern w:val="0"/>
          <w:lang w:eastAsia="en-IN"/>
          <w14:ligatures w14:val="none"/>
        </w:rPr>
        <w:t>HomeController</w:t>
      </w:r>
      <w:proofErr w:type="spellEnd"/>
      <w:r w:rsidRPr="00805FDD">
        <w:rPr>
          <w:rFonts w:ascii="Consolas" w:eastAsia="Times New Roman" w:hAnsi="Consolas" w:cs="Courier New"/>
          <w:color w:val="5F6364"/>
          <w:kern w:val="0"/>
          <w:lang w:eastAsia="en-IN"/>
          <w14:ligatures w14:val="none"/>
        </w:rPr>
        <w:t>(</w:t>
      </w:r>
      <w:proofErr w:type="spellStart"/>
      <w:proofErr w:type="gramEnd"/>
      <w:r w:rsidRPr="00805FDD">
        <w:rPr>
          <w:rFonts w:ascii="Consolas" w:eastAsia="Times New Roman" w:hAnsi="Consolas" w:cs="Courier New"/>
          <w:color w:val="1990B8"/>
          <w:kern w:val="0"/>
          <w:lang w:eastAsia="en-IN"/>
          <w14:ligatures w14:val="none"/>
        </w:rPr>
        <w:t>SchoolContext</w:t>
      </w:r>
      <w:proofErr w:type="spellEnd"/>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000000"/>
          <w:kern w:val="0"/>
          <w:lang w:eastAsia="en-IN"/>
          <w14:ligatures w14:val="none"/>
        </w:rPr>
        <w:t>sc</w:t>
      </w:r>
      <w:proofErr w:type="spellEnd"/>
      <w:r w:rsidRPr="00805FDD">
        <w:rPr>
          <w:rFonts w:ascii="Consolas" w:eastAsia="Times New Roman" w:hAnsi="Consolas" w:cs="Courier New"/>
          <w:color w:val="5F6364"/>
          <w:kern w:val="0"/>
          <w:lang w:eastAsia="en-IN"/>
          <w14:ligatures w14:val="none"/>
        </w:rPr>
        <w:t>)</w:t>
      </w:r>
    </w:p>
    <w:p w14:paraId="7FE5D239"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5F6364"/>
          <w:kern w:val="0"/>
          <w:lang w:eastAsia="en-IN"/>
          <w14:ligatures w14:val="none"/>
        </w:rPr>
        <w:t>{</w:t>
      </w:r>
    </w:p>
    <w:p w14:paraId="2EBEBF7B"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proofErr w:type="spellStart"/>
      <w:r w:rsidRPr="00805FDD">
        <w:rPr>
          <w:rFonts w:ascii="Consolas" w:eastAsia="Times New Roman" w:hAnsi="Consolas" w:cs="Courier New"/>
          <w:color w:val="000000"/>
          <w:kern w:val="0"/>
          <w:lang w:eastAsia="en-IN"/>
          <w14:ligatures w14:val="none"/>
        </w:rPr>
        <w:t>schoolContext</w:t>
      </w:r>
      <w:proofErr w:type="spellEnd"/>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 xml:space="preserve"> </w:t>
      </w:r>
      <w:proofErr w:type="spellStart"/>
      <w:proofErr w:type="gramStart"/>
      <w:r w:rsidRPr="00805FDD">
        <w:rPr>
          <w:rFonts w:ascii="Consolas" w:eastAsia="Times New Roman" w:hAnsi="Consolas" w:cs="Courier New"/>
          <w:color w:val="000000"/>
          <w:kern w:val="0"/>
          <w:lang w:eastAsia="en-IN"/>
          <w14:ligatures w14:val="none"/>
        </w:rPr>
        <w:t>sc</w:t>
      </w:r>
      <w:proofErr w:type="spellEnd"/>
      <w:r w:rsidRPr="00805FDD">
        <w:rPr>
          <w:rFonts w:ascii="Consolas" w:eastAsia="Times New Roman" w:hAnsi="Consolas" w:cs="Courier New"/>
          <w:color w:val="5F6364"/>
          <w:kern w:val="0"/>
          <w:lang w:eastAsia="en-IN"/>
          <w14:ligatures w14:val="none"/>
        </w:rPr>
        <w:t>;</w:t>
      </w:r>
      <w:proofErr w:type="gramEnd"/>
    </w:p>
    <w:p w14:paraId="66C4A560"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5F6364"/>
          <w:kern w:val="0"/>
          <w:lang w:eastAsia="en-IN"/>
          <w14:ligatures w14:val="none"/>
        </w:rPr>
        <w:t>}</w:t>
      </w:r>
    </w:p>
    <w:p w14:paraId="21094FF5"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7D4D3C0C"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1990B8"/>
          <w:kern w:val="0"/>
          <w:lang w:eastAsia="en-IN"/>
          <w14:ligatures w14:val="none"/>
        </w:rPr>
        <w:t>public</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1990B8"/>
          <w:kern w:val="0"/>
          <w:lang w:eastAsia="en-IN"/>
          <w14:ligatures w14:val="none"/>
        </w:rPr>
        <w:t>IActionResult</w:t>
      </w:r>
      <w:proofErr w:type="spellEnd"/>
      <w:r w:rsidRPr="00805FDD">
        <w:rPr>
          <w:rFonts w:ascii="Consolas" w:eastAsia="Times New Roman" w:hAnsi="Consolas" w:cs="Courier New"/>
          <w:color w:val="000000"/>
          <w:kern w:val="0"/>
          <w:lang w:eastAsia="en-IN"/>
          <w14:ligatures w14:val="none"/>
        </w:rPr>
        <w:t xml:space="preserve"> </w:t>
      </w:r>
      <w:proofErr w:type="gramStart"/>
      <w:r w:rsidRPr="00805FDD">
        <w:rPr>
          <w:rFonts w:ascii="Consolas" w:eastAsia="Times New Roman" w:hAnsi="Consolas" w:cs="Courier New"/>
          <w:color w:val="2F9C0A"/>
          <w:kern w:val="0"/>
          <w:lang w:eastAsia="en-IN"/>
          <w14:ligatures w14:val="none"/>
        </w:rPr>
        <w:t>Index</w:t>
      </w:r>
      <w:r w:rsidRPr="00805FDD">
        <w:rPr>
          <w:rFonts w:ascii="Consolas" w:eastAsia="Times New Roman" w:hAnsi="Consolas" w:cs="Courier New"/>
          <w:color w:val="5F6364"/>
          <w:kern w:val="0"/>
          <w:lang w:eastAsia="en-IN"/>
          <w14:ligatures w14:val="none"/>
        </w:rPr>
        <w:t>(</w:t>
      </w:r>
      <w:proofErr w:type="gramEnd"/>
      <w:r w:rsidRPr="00805FDD">
        <w:rPr>
          <w:rFonts w:ascii="Consolas" w:eastAsia="Times New Roman" w:hAnsi="Consolas" w:cs="Courier New"/>
          <w:color w:val="5F6364"/>
          <w:kern w:val="0"/>
          <w:lang w:eastAsia="en-IN"/>
          <w14:ligatures w14:val="none"/>
        </w:rPr>
        <w:t>)</w:t>
      </w:r>
    </w:p>
    <w:p w14:paraId="17059498"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5F6364"/>
          <w:kern w:val="0"/>
          <w:lang w:eastAsia="en-IN"/>
          <w14:ligatures w14:val="none"/>
        </w:rPr>
        <w:t>{</w:t>
      </w:r>
    </w:p>
    <w:p w14:paraId="4C2244FD"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1990B8"/>
          <w:kern w:val="0"/>
          <w:lang w:eastAsia="en-IN"/>
          <w14:ligatures w14:val="none"/>
        </w:rPr>
        <w:t>return</w:t>
      </w:r>
      <w:r w:rsidRPr="00805FDD">
        <w:rPr>
          <w:rFonts w:ascii="Consolas" w:eastAsia="Times New Roman" w:hAnsi="Consolas" w:cs="Courier New"/>
          <w:color w:val="000000"/>
          <w:kern w:val="0"/>
          <w:lang w:eastAsia="en-IN"/>
          <w14:ligatures w14:val="none"/>
        </w:rPr>
        <w:t xml:space="preserve"> </w:t>
      </w:r>
      <w:proofErr w:type="gramStart"/>
      <w:r w:rsidRPr="00805FDD">
        <w:rPr>
          <w:rFonts w:ascii="Consolas" w:eastAsia="Times New Roman" w:hAnsi="Consolas" w:cs="Courier New"/>
          <w:color w:val="2F9C0A"/>
          <w:kern w:val="0"/>
          <w:lang w:eastAsia="en-IN"/>
          <w14:ligatures w14:val="none"/>
        </w:rPr>
        <w:t>View</w:t>
      </w:r>
      <w:r w:rsidRPr="00805FDD">
        <w:rPr>
          <w:rFonts w:ascii="Consolas" w:eastAsia="Times New Roman" w:hAnsi="Consolas" w:cs="Courier New"/>
          <w:color w:val="5F6364"/>
          <w:kern w:val="0"/>
          <w:lang w:eastAsia="en-IN"/>
          <w14:ligatures w14:val="none"/>
        </w:rPr>
        <w:t>(</w:t>
      </w:r>
      <w:proofErr w:type="gramEnd"/>
      <w:r w:rsidRPr="00805FDD">
        <w:rPr>
          <w:rFonts w:ascii="Consolas" w:eastAsia="Times New Roman" w:hAnsi="Consolas" w:cs="Courier New"/>
          <w:color w:val="5F6364"/>
          <w:kern w:val="0"/>
          <w:lang w:eastAsia="en-IN"/>
          <w14:ligatures w14:val="none"/>
        </w:rPr>
        <w:t>);</w:t>
      </w:r>
    </w:p>
    <w:p w14:paraId="59BD7979"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5F6364"/>
          <w:kern w:val="0"/>
          <w:lang w:eastAsia="en-IN"/>
          <w14:ligatures w14:val="none"/>
        </w:rPr>
        <w:t>}</w:t>
      </w:r>
    </w:p>
    <w:p w14:paraId="54E9EF72"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5F6364"/>
          <w:kern w:val="0"/>
          <w:lang w:eastAsia="en-IN"/>
          <w14:ligatures w14:val="none"/>
        </w:rPr>
        <w:t>}</w:t>
      </w:r>
    </w:p>
    <w:p w14:paraId="2D93D61C"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5F6364"/>
          <w:kern w:val="0"/>
          <w:lang w:eastAsia="en-IN"/>
          <w14:ligatures w14:val="none"/>
        </w:rPr>
        <w:t>}</w:t>
      </w:r>
    </w:p>
    <w:p w14:paraId="1B89C704"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BBBBBB"/>
          <w:kern w:val="0"/>
          <w:sz w:val="19"/>
          <w:szCs w:val="19"/>
          <w:lang w:eastAsia="en-IN"/>
          <w14:ligatures w14:val="none"/>
        </w:rPr>
        <w:t>C#</w:t>
      </w:r>
    </w:p>
    <w:p w14:paraId="0FA4ABF0"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Copy</w:t>
      </w:r>
    </w:p>
    <w:p w14:paraId="3B64D49A" w14:textId="77777777" w:rsidR="00805FDD" w:rsidRPr="00805FDD" w:rsidRDefault="00805FDD" w:rsidP="00805FDD">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805FDD">
        <w:rPr>
          <w:rFonts w:ascii="Roboto" w:eastAsia="Times New Roman" w:hAnsi="Roboto" w:cs="Open Sans"/>
          <w:color w:val="212121"/>
          <w:kern w:val="0"/>
          <w:sz w:val="36"/>
          <w:szCs w:val="36"/>
          <w:lang w:eastAsia="en-IN"/>
          <w14:ligatures w14:val="none"/>
        </w:rPr>
        <w:t xml:space="preserve">Adding </w:t>
      </w:r>
      <w:proofErr w:type="gramStart"/>
      <w:r w:rsidRPr="00805FDD">
        <w:rPr>
          <w:rFonts w:ascii="Roboto" w:eastAsia="Times New Roman" w:hAnsi="Roboto" w:cs="Open Sans"/>
          <w:color w:val="212121"/>
          <w:kern w:val="0"/>
          <w:sz w:val="36"/>
          <w:szCs w:val="36"/>
          <w:lang w:eastAsia="en-IN"/>
          <w14:ligatures w14:val="none"/>
        </w:rPr>
        <w:t>Client Side</w:t>
      </w:r>
      <w:proofErr w:type="gramEnd"/>
      <w:r w:rsidRPr="00805FDD">
        <w:rPr>
          <w:rFonts w:ascii="Roboto" w:eastAsia="Times New Roman" w:hAnsi="Roboto" w:cs="Open Sans"/>
          <w:color w:val="212121"/>
          <w:kern w:val="0"/>
          <w:sz w:val="36"/>
          <w:szCs w:val="36"/>
          <w:lang w:eastAsia="en-IN"/>
          <w14:ligatures w14:val="none"/>
        </w:rPr>
        <w:t xml:space="preserve"> Validation feature</w:t>
      </w:r>
    </w:p>
    <w:p w14:paraId="263CFD8D" w14:textId="77777777" w:rsidR="00805FDD" w:rsidRPr="00805FDD" w:rsidRDefault="00805FDD" w:rsidP="00805FDD">
      <w:pPr>
        <w:shd w:val="clear" w:color="auto" w:fill="FFFFFF"/>
        <w:spacing w:before="240" w:after="24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 xml:space="preserve">The </w:t>
      </w:r>
      <w:proofErr w:type="gramStart"/>
      <w:r w:rsidRPr="00805FDD">
        <w:rPr>
          <w:rFonts w:ascii="Open Sans" w:eastAsia="Times New Roman" w:hAnsi="Open Sans" w:cs="Open Sans"/>
          <w:color w:val="212121"/>
          <w:kern w:val="0"/>
          <w:lang w:eastAsia="en-IN"/>
          <w14:ligatures w14:val="none"/>
        </w:rPr>
        <w:t>Client Side</w:t>
      </w:r>
      <w:proofErr w:type="gramEnd"/>
      <w:r w:rsidRPr="00805FDD">
        <w:rPr>
          <w:rFonts w:ascii="Open Sans" w:eastAsia="Times New Roman" w:hAnsi="Open Sans" w:cs="Open Sans"/>
          <w:color w:val="212121"/>
          <w:kern w:val="0"/>
          <w:lang w:eastAsia="en-IN"/>
          <w14:ligatures w14:val="none"/>
        </w:rPr>
        <w:t xml:space="preserve"> validation feature is performed by ‘jQuery’ and 2 validation plugins,</w:t>
      </w:r>
    </w:p>
    <w:p w14:paraId="0CD7C964" w14:textId="77777777" w:rsidR="00805FDD" w:rsidRPr="00805FDD" w:rsidRDefault="00805FDD" w:rsidP="00805FDD">
      <w:pPr>
        <w:numPr>
          <w:ilvl w:val="0"/>
          <w:numId w:val="7"/>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jQuery Validation</w:t>
      </w:r>
    </w:p>
    <w:p w14:paraId="4D55B986" w14:textId="77777777" w:rsidR="00805FDD" w:rsidRPr="00805FDD" w:rsidRDefault="00805FDD" w:rsidP="00805FDD">
      <w:pPr>
        <w:numPr>
          <w:ilvl w:val="0"/>
          <w:numId w:val="7"/>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jQuery Validation Unobtrusive</w:t>
      </w:r>
    </w:p>
    <w:p w14:paraId="6CBB2C5C" w14:textId="77777777" w:rsidR="00805FDD" w:rsidRPr="00805FDD" w:rsidRDefault="00805FDD" w:rsidP="00805FDD">
      <w:pPr>
        <w:shd w:val="clear" w:color="auto" w:fill="FFFFFF"/>
        <w:spacing w:before="240" w:after="24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All these comes pre-installed in the app. It is still good to know their installation commands which are given below.</w:t>
      </w:r>
    </w:p>
    <w:p w14:paraId="63A1A7BA"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PM</w:t>
      </w:r>
      <w:r w:rsidRPr="00805FDD">
        <w:rPr>
          <w:rFonts w:ascii="Consolas" w:eastAsia="Times New Roman" w:hAnsi="Consolas" w:cs="Courier New"/>
          <w:color w:val="A67F59"/>
          <w:kern w:val="0"/>
          <w:lang w:eastAsia="en-IN"/>
          <w14:ligatures w14:val="none"/>
        </w:rPr>
        <w:t>&gt;</w:t>
      </w:r>
      <w:r w:rsidRPr="00805FDD">
        <w:rPr>
          <w:rFonts w:ascii="Consolas" w:eastAsia="Times New Roman" w:hAnsi="Consolas" w:cs="Courier New"/>
          <w:color w:val="000000"/>
          <w:kern w:val="0"/>
          <w:lang w:eastAsia="en-IN"/>
          <w14:ligatures w14:val="none"/>
        </w:rPr>
        <w:t xml:space="preserve"> Install</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Package jQuery</w:t>
      </w:r>
    </w:p>
    <w:p w14:paraId="4BAC7066"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3160CD20"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PM</w:t>
      </w:r>
      <w:r w:rsidRPr="00805FDD">
        <w:rPr>
          <w:rFonts w:ascii="Consolas" w:eastAsia="Times New Roman" w:hAnsi="Consolas" w:cs="Courier New"/>
          <w:color w:val="A67F59"/>
          <w:kern w:val="0"/>
          <w:lang w:eastAsia="en-IN"/>
          <w14:ligatures w14:val="none"/>
        </w:rPr>
        <w:t>&gt;</w:t>
      </w:r>
      <w:r w:rsidRPr="00805FDD">
        <w:rPr>
          <w:rFonts w:ascii="Consolas" w:eastAsia="Times New Roman" w:hAnsi="Consolas" w:cs="Courier New"/>
          <w:color w:val="000000"/>
          <w:kern w:val="0"/>
          <w:lang w:eastAsia="en-IN"/>
          <w14:ligatures w14:val="none"/>
        </w:rPr>
        <w:t xml:space="preserve"> Install</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 xml:space="preserve">Package </w:t>
      </w:r>
      <w:proofErr w:type="spellStart"/>
      <w:r w:rsidRPr="00805FDD">
        <w:rPr>
          <w:rFonts w:ascii="Consolas" w:eastAsia="Times New Roman" w:hAnsi="Consolas" w:cs="Courier New"/>
          <w:color w:val="000000"/>
          <w:kern w:val="0"/>
          <w:lang w:eastAsia="en-IN"/>
          <w14:ligatures w14:val="none"/>
        </w:rPr>
        <w:t>jQuery</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Validation</w:t>
      </w:r>
      <w:proofErr w:type="spellEnd"/>
    </w:p>
    <w:p w14:paraId="69AA16D2"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3D3A5A18"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PM</w:t>
      </w:r>
      <w:r w:rsidRPr="00805FDD">
        <w:rPr>
          <w:rFonts w:ascii="Consolas" w:eastAsia="Times New Roman" w:hAnsi="Consolas" w:cs="Courier New"/>
          <w:color w:val="A67F59"/>
          <w:kern w:val="0"/>
          <w:lang w:eastAsia="en-IN"/>
          <w14:ligatures w14:val="none"/>
        </w:rPr>
        <w:t>&gt;</w:t>
      </w:r>
      <w:r w:rsidRPr="00805FDD">
        <w:rPr>
          <w:rFonts w:ascii="Consolas" w:eastAsia="Times New Roman" w:hAnsi="Consolas" w:cs="Courier New"/>
          <w:color w:val="000000"/>
          <w:kern w:val="0"/>
          <w:lang w:eastAsia="en-IN"/>
          <w14:ligatures w14:val="none"/>
        </w:rPr>
        <w:t xml:space="preserve"> Install</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 xml:space="preserve">Package </w:t>
      </w:r>
      <w:proofErr w:type="spellStart"/>
      <w:proofErr w:type="gramStart"/>
      <w:r w:rsidRPr="00805FDD">
        <w:rPr>
          <w:rFonts w:ascii="Consolas" w:eastAsia="Times New Roman" w:hAnsi="Consolas" w:cs="Courier New"/>
          <w:color w:val="000000"/>
          <w:kern w:val="0"/>
          <w:lang w:eastAsia="en-IN"/>
          <w14:ligatures w14:val="none"/>
        </w:rPr>
        <w:t>jQuery</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Validation</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Unobtrusive</w:t>
      </w:r>
      <w:proofErr w:type="spellEnd"/>
      <w:proofErr w:type="gramEnd"/>
    </w:p>
    <w:p w14:paraId="029F2277"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BBBBBB"/>
          <w:kern w:val="0"/>
          <w:sz w:val="19"/>
          <w:szCs w:val="19"/>
          <w:lang w:eastAsia="en-IN"/>
          <w14:ligatures w14:val="none"/>
        </w:rPr>
        <w:t>C#</w:t>
      </w:r>
    </w:p>
    <w:p w14:paraId="2DF9D73E"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Copy</w:t>
      </w:r>
    </w:p>
    <w:p w14:paraId="64C33F37" w14:textId="77777777" w:rsidR="00805FDD" w:rsidRPr="00805FDD" w:rsidRDefault="00805FDD" w:rsidP="00805FDD">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805FDD">
        <w:rPr>
          <w:rFonts w:ascii="Roboto" w:eastAsia="Times New Roman" w:hAnsi="Roboto" w:cs="Open Sans"/>
          <w:color w:val="212121"/>
          <w:kern w:val="0"/>
          <w:sz w:val="36"/>
          <w:szCs w:val="36"/>
          <w:lang w:eastAsia="en-IN"/>
          <w14:ligatures w14:val="none"/>
        </w:rPr>
        <w:t>Performing the CREATE Teacher Functionality</w:t>
      </w:r>
    </w:p>
    <w:p w14:paraId="315CFBB8" w14:textId="77777777" w:rsidR="00805FDD" w:rsidRPr="00805FDD" w:rsidRDefault="00805FDD" w:rsidP="00805FDD">
      <w:pPr>
        <w:shd w:val="clear" w:color="auto" w:fill="FFFFFF"/>
        <w:spacing w:before="240" w:after="24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The CREATE Teacher Functionality is done through a new Action method called ‘CREATE’. Add this action method to the ‘Home Controller’. It is shown in the below code,</w:t>
      </w:r>
    </w:p>
    <w:p w14:paraId="57319A68"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1990B8"/>
          <w:kern w:val="0"/>
          <w:lang w:eastAsia="en-IN"/>
          <w14:ligatures w14:val="none"/>
        </w:rPr>
        <w:lastRenderedPageBreak/>
        <w:t>public</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1990B8"/>
          <w:kern w:val="0"/>
          <w:lang w:eastAsia="en-IN"/>
          <w14:ligatures w14:val="none"/>
        </w:rPr>
        <w:t>IActionResult</w:t>
      </w:r>
      <w:proofErr w:type="spellEnd"/>
      <w:r w:rsidRPr="00805FDD">
        <w:rPr>
          <w:rFonts w:ascii="Consolas" w:eastAsia="Times New Roman" w:hAnsi="Consolas" w:cs="Courier New"/>
          <w:color w:val="000000"/>
          <w:kern w:val="0"/>
          <w:lang w:eastAsia="en-IN"/>
          <w14:ligatures w14:val="none"/>
        </w:rPr>
        <w:t xml:space="preserve"> </w:t>
      </w:r>
      <w:proofErr w:type="gramStart"/>
      <w:r w:rsidRPr="00805FDD">
        <w:rPr>
          <w:rFonts w:ascii="Consolas" w:eastAsia="Times New Roman" w:hAnsi="Consolas" w:cs="Courier New"/>
          <w:color w:val="2F9C0A"/>
          <w:kern w:val="0"/>
          <w:lang w:eastAsia="en-IN"/>
          <w14:ligatures w14:val="none"/>
        </w:rPr>
        <w:t>Create</w:t>
      </w:r>
      <w:r w:rsidRPr="00805FDD">
        <w:rPr>
          <w:rFonts w:ascii="Consolas" w:eastAsia="Times New Roman" w:hAnsi="Consolas" w:cs="Courier New"/>
          <w:color w:val="5F6364"/>
          <w:kern w:val="0"/>
          <w:lang w:eastAsia="en-IN"/>
          <w14:ligatures w14:val="none"/>
        </w:rPr>
        <w:t>(</w:t>
      </w:r>
      <w:proofErr w:type="gramEnd"/>
      <w:r w:rsidRPr="00805FDD">
        <w:rPr>
          <w:rFonts w:ascii="Consolas" w:eastAsia="Times New Roman" w:hAnsi="Consolas" w:cs="Courier New"/>
          <w:color w:val="5F6364"/>
          <w:kern w:val="0"/>
          <w:lang w:eastAsia="en-IN"/>
          <w14:ligatures w14:val="none"/>
        </w:rPr>
        <w:t>)</w:t>
      </w:r>
    </w:p>
    <w:p w14:paraId="24FD7C72"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5F6364"/>
          <w:kern w:val="0"/>
          <w:lang w:eastAsia="en-IN"/>
          <w14:ligatures w14:val="none"/>
        </w:rPr>
        <w:t>{</w:t>
      </w:r>
    </w:p>
    <w:p w14:paraId="2B9BF423"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1990B8"/>
          <w:kern w:val="0"/>
          <w:lang w:eastAsia="en-IN"/>
          <w14:ligatures w14:val="none"/>
        </w:rPr>
        <w:t>return</w:t>
      </w:r>
      <w:r w:rsidRPr="00805FDD">
        <w:rPr>
          <w:rFonts w:ascii="Consolas" w:eastAsia="Times New Roman" w:hAnsi="Consolas" w:cs="Courier New"/>
          <w:color w:val="000000"/>
          <w:kern w:val="0"/>
          <w:lang w:eastAsia="en-IN"/>
          <w14:ligatures w14:val="none"/>
        </w:rPr>
        <w:t xml:space="preserve"> </w:t>
      </w:r>
      <w:proofErr w:type="gramStart"/>
      <w:r w:rsidRPr="00805FDD">
        <w:rPr>
          <w:rFonts w:ascii="Consolas" w:eastAsia="Times New Roman" w:hAnsi="Consolas" w:cs="Courier New"/>
          <w:color w:val="2F9C0A"/>
          <w:kern w:val="0"/>
          <w:lang w:eastAsia="en-IN"/>
          <w14:ligatures w14:val="none"/>
        </w:rPr>
        <w:t>View</w:t>
      </w:r>
      <w:r w:rsidRPr="00805FDD">
        <w:rPr>
          <w:rFonts w:ascii="Consolas" w:eastAsia="Times New Roman" w:hAnsi="Consolas" w:cs="Courier New"/>
          <w:color w:val="5F6364"/>
          <w:kern w:val="0"/>
          <w:lang w:eastAsia="en-IN"/>
          <w14:ligatures w14:val="none"/>
        </w:rPr>
        <w:t>(</w:t>
      </w:r>
      <w:proofErr w:type="gramEnd"/>
      <w:r w:rsidRPr="00805FDD">
        <w:rPr>
          <w:rFonts w:ascii="Consolas" w:eastAsia="Times New Roman" w:hAnsi="Consolas" w:cs="Courier New"/>
          <w:color w:val="5F6364"/>
          <w:kern w:val="0"/>
          <w:lang w:eastAsia="en-IN"/>
          <w14:ligatures w14:val="none"/>
        </w:rPr>
        <w:t>);</w:t>
      </w:r>
    </w:p>
    <w:p w14:paraId="18F1AA93"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5F6364"/>
          <w:kern w:val="0"/>
          <w:lang w:eastAsia="en-IN"/>
          <w14:ligatures w14:val="none"/>
        </w:rPr>
        <w:t>}</w:t>
      </w:r>
    </w:p>
    <w:p w14:paraId="0A29844D"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75C5289B"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5F6364"/>
          <w:kern w:val="0"/>
          <w:lang w:eastAsia="en-IN"/>
          <w14:ligatures w14:val="none"/>
        </w:rPr>
        <w:t>[</w:t>
      </w:r>
      <w:proofErr w:type="spellStart"/>
      <w:r w:rsidRPr="00805FDD">
        <w:rPr>
          <w:rFonts w:ascii="Consolas" w:eastAsia="Times New Roman" w:hAnsi="Consolas" w:cs="Courier New"/>
          <w:color w:val="1990B8"/>
          <w:kern w:val="0"/>
          <w:lang w:eastAsia="en-IN"/>
          <w14:ligatures w14:val="none"/>
        </w:rPr>
        <w:t>HttpPost</w:t>
      </w:r>
      <w:proofErr w:type="spellEnd"/>
      <w:r w:rsidRPr="00805FDD">
        <w:rPr>
          <w:rFonts w:ascii="Consolas" w:eastAsia="Times New Roman" w:hAnsi="Consolas" w:cs="Courier New"/>
          <w:color w:val="5F6364"/>
          <w:kern w:val="0"/>
          <w:lang w:eastAsia="en-IN"/>
          <w14:ligatures w14:val="none"/>
        </w:rPr>
        <w:t>]</w:t>
      </w:r>
    </w:p>
    <w:p w14:paraId="27B3A9B6"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1990B8"/>
          <w:kern w:val="0"/>
          <w:lang w:eastAsia="en-IN"/>
          <w14:ligatures w14:val="none"/>
        </w:rPr>
        <w:t>public</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1990B8"/>
          <w:kern w:val="0"/>
          <w:lang w:eastAsia="en-IN"/>
          <w14:ligatures w14:val="none"/>
        </w:rPr>
        <w:t>IActionResult</w:t>
      </w:r>
      <w:proofErr w:type="spellEnd"/>
      <w:r w:rsidRPr="00805FDD">
        <w:rPr>
          <w:rFonts w:ascii="Consolas" w:eastAsia="Times New Roman" w:hAnsi="Consolas" w:cs="Courier New"/>
          <w:color w:val="000000"/>
          <w:kern w:val="0"/>
          <w:lang w:eastAsia="en-IN"/>
          <w14:ligatures w14:val="none"/>
        </w:rPr>
        <w:t xml:space="preserve"> </w:t>
      </w:r>
      <w:proofErr w:type="gramStart"/>
      <w:r w:rsidRPr="00805FDD">
        <w:rPr>
          <w:rFonts w:ascii="Consolas" w:eastAsia="Times New Roman" w:hAnsi="Consolas" w:cs="Courier New"/>
          <w:color w:val="2F9C0A"/>
          <w:kern w:val="0"/>
          <w:lang w:eastAsia="en-IN"/>
          <w14:ligatures w14:val="none"/>
        </w:rPr>
        <w:t>Create</w:t>
      </w:r>
      <w:r w:rsidRPr="00805FDD">
        <w:rPr>
          <w:rFonts w:ascii="Consolas" w:eastAsia="Times New Roman" w:hAnsi="Consolas" w:cs="Courier New"/>
          <w:color w:val="5F6364"/>
          <w:kern w:val="0"/>
          <w:lang w:eastAsia="en-IN"/>
          <w14:ligatures w14:val="none"/>
        </w:rPr>
        <w:t>(</w:t>
      </w:r>
      <w:proofErr w:type="gramEnd"/>
      <w:r w:rsidRPr="00805FDD">
        <w:rPr>
          <w:rFonts w:ascii="Consolas" w:eastAsia="Times New Roman" w:hAnsi="Consolas" w:cs="Courier New"/>
          <w:color w:val="1990B8"/>
          <w:kern w:val="0"/>
          <w:lang w:eastAsia="en-IN"/>
          <w14:ligatures w14:val="none"/>
        </w:rPr>
        <w:t>Teacher</w:t>
      </w:r>
      <w:r w:rsidRPr="00805FDD">
        <w:rPr>
          <w:rFonts w:ascii="Consolas" w:eastAsia="Times New Roman" w:hAnsi="Consolas" w:cs="Courier New"/>
          <w:color w:val="000000"/>
          <w:kern w:val="0"/>
          <w:lang w:eastAsia="en-IN"/>
          <w14:ligatures w14:val="none"/>
        </w:rPr>
        <w:t xml:space="preserve"> teacher</w:t>
      </w:r>
      <w:r w:rsidRPr="00805FDD">
        <w:rPr>
          <w:rFonts w:ascii="Consolas" w:eastAsia="Times New Roman" w:hAnsi="Consolas" w:cs="Courier New"/>
          <w:color w:val="5F6364"/>
          <w:kern w:val="0"/>
          <w:lang w:eastAsia="en-IN"/>
          <w14:ligatures w14:val="none"/>
        </w:rPr>
        <w:t>)</w:t>
      </w:r>
    </w:p>
    <w:p w14:paraId="32827812"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5F6364"/>
          <w:kern w:val="0"/>
          <w:lang w:eastAsia="en-IN"/>
          <w14:ligatures w14:val="none"/>
        </w:rPr>
        <w:t>{</w:t>
      </w:r>
    </w:p>
    <w:p w14:paraId="524512EB"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1990B8"/>
          <w:kern w:val="0"/>
          <w:lang w:eastAsia="en-IN"/>
          <w14:ligatures w14:val="none"/>
        </w:rPr>
        <w:t>if</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5F6364"/>
          <w:kern w:val="0"/>
          <w:lang w:eastAsia="en-IN"/>
          <w14:ligatures w14:val="none"/>
        </w:rPr>
        <w:t>(</w:t>
      </w:r>
      <w:proofErr w:type="spellStart"/>
      <w:r w:rsidRPr="00805FDD">
        <w:rPr>
          <w:rFonts w:ascii="Consolas" w:eastAsia="Times New Roman" w:hAnsi="Consolas" w:cs="Courier New"/>
          <w:color w:val="000000"/>
          <w:kern w:val="0"/>
          <w:lang w:eastAsia="en-IN"/>
          <w14:ligatures w14:val="none"/>
        </w:rPr>
        <w:t>ModelState</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IsValid</w:t>
      </w:r>
      <w:proofErr w:type="spellEnd"/>
      <w:r w:rsidRPr="00805FDD">
        <w:rPr>
          <w:rFonts w:ascii="Consolas" w:eastAsia="Times New Roman" w:hAnsi="Consolas" w:cs="Courier New"/>
          <w:color w:val="5F6364"/>
          <w:kern w:val="0"/>
          <w:lang w:eastAsia="en-IN"/>
          <w14:ligatures w14:val="none"/>
        </w:rPr>
        <w:t>)</w:t>
      </w:r>
    </w:p>
    <w:p w14:paraId="3EF3AD0B"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5F6364"/>
          <w:kern w:val="0"/>
          <w:lang w:eastAsia="en-IN"/>
          <w14:ligatures w14:val="none"/>
        </w:rPr>
        <w:t>{</w:t>
      </w:r>
    </w:p>
    <w:p w14:paraId="25425983"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proofErr w:type="spellStart"/>
      <w:proofErr w:type="gramStart"/>
      <w:r w:rsidRPr="00805FDD">
        <w:rPr>
          <w:rFonts w:ascii="Consolas" w:eastAsia="Times New Roman" w:hAnsi="Consolas" w:cs="Courier New"/>
          <w:color w:val="000000"/>
          <w:kern w:val="0"/>
          <w:lang w:eastAsia="en-IN"/>
          <w14:ligatures w14:val="none"/>
        </w:rPr>
        <w:t>schoolContext</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Teacher</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Add</w:t>
      </w:r>
      <w:proofErr w:type="spellEnd"/>
      <w:proofErr w:type="gram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teacher</w:t>
      </w:r>
      <w:r w:rsidRPr="00805FDD">
        <w:rPr>
          <w:rFonts w:ascii="Consolas" w:eastAsia="Times New Roman" w:hAnsi="Consolas" w:cs="Courier New"/>
          <w:color w:val="5F6364"/>
          <w:kern w:val="0"/>
          <w:lang w:eastAsia="en-IN"/>
          <w14:ligatures w14:val="none"/>
        </w:rPr>
        <w:t>);</w:t>
      </w:r>
    </w:p>
    <w:p w14:paraId="7D70BA3F"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proofErr w:type="spellStart"/>
      <w:r w:rsidRPr="00805FDD">
        <w:rPr>
          <w:rFonts w:ascii="Consolas" w:eastAsia="Times New Roman" w:hAnsi="Consolas" w:cs="Courier New"/>
          <w:color w:val="000000"/>
          <w:kern w:val="0"/>
          <w:lang w:eastAsia="en-IN"/>
          <w14:ligatures w14:val="none"/>
        </w:rPr>
        <w:t>schoolContext</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SaveChanges</w:t>
      </w:r>
      <w:proofErr w:type="spellEnd"/>
      <w:r w:rsidRPr="00805FDD">
        <w:rPr>
          <w:rFonts w:ascii="Consolas" w:eastAsia="Times New Roman" w:hAnsi="Consolas" w:cs="Courier New"/>
          <w:color w:val="5F6364"/>
          <w:kern w:val="0"/>
          <w:lang w:eastAsia="en-IN"/>
          <w14:ligatures w14:val="none"/>
        </w:rPr>
        <w:t>(</w:t>
      </w:r>
      <w:proofErr w:type="gramStart"/>
      <w:r w:rsidRPr="00805FDD">
        <w:rPr>
          <w:rFonts w:ascii="Consolas" w:eastAsia="Times New Roman" w:hAnsi="Consolas" w:cs="Courier New"/>
          <w:color w:val="5F6364"/>
          <w:kern w:val="0"/>
          <w:lang w:eastAsia="en-IN"/>
          <w14:ligatures w14:val="none"/>
        </w:rPr>
        <w:t>);</w:t>
      </w:r>
      <w:proofErr w:type="gramEnd"/>
    </w:p>
    <w:p w14:paraId="68A603E9"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1990B8"/>
          <w:kern w:val="0"/>
          <w:lang w:eastAsia="en-IN"/>
          <w14:ligatures w14:val="none"/>
        </w:rPr>
        <w:t>return</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2F9C0A"/>
          <w:kern w:val="0"/>
          <w:lang w:eastAsia="en-IN"/>
          <w14:ligatures w14:val="none"/>
        </w:rPr>
        <w:t>RedirectToAction</w:t>
      </w:r>
      <w:proofErr w:type="spell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"Index"</w:t>
      </w:r>
      <w:proofErr w:type="gramStart"/>
      <w:r w:rsidRPr="00805FDD">
        <w:rPr>
          <w:rFonts w:ascii="Consolas" w:eastAsia="Times New Roman" w:hAnsi="Consolas" w:cs="Courier New"/>
          <w:color w:val="5F6364"/>
          <w:kern w:val="0"/>
          <w:lang w:eastAsia="en-IN"/>
          <w14:ligatures w14:val="none"/>
        </w:rPr>
        <w:t>);</w:t>
      </w:r>
      <w:proofErr w:type="gramEnd"/>
    </w:p>
    <w:p w14:paraId="43F0F9C1"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5F6364"/>
          <w:kern w:val="0"/>
          <w:lang w:eastAsia="en-IN"/>
          <w14:ligatures w14:val="none"/>
        </w:rPr>
        <w:t>}</w:t>
      </w:r>
    </w:p>
    <w:p w14:paraId="0EAA4179"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1990B8"/>
          <w:kern w:val="0"/>
          <w:lang w:eastAsia="en-IN"/>
          <w14:ligatures w14:val="none"/>
        </w:rPr>
        <w:t>else</w:t>
      </w:r>
    </w:p>
    <w:p w14:paraId="349E8910"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1990B8"/>
          <w:kern w:val="0"/>
          <w:lang w:eastAsia="en-IN"/>
          <w14:ligatures w14:val="none"/>
        </w:rPr>
        <w:t>return</w:t>
      </w:r>
      <w:r w:rsidRPr="00805FDD">
        <w:rPr>
          <w:rFonts w:ascii="Consolas" w:eastAsia="Times New Roman" w:hAnsi="Consolas" w:cs="Courier New"/>
          <w:color w:val="000000"/>
          <w:kern w:val="0"/>
          <w:lang w:eastAsia="en-IN"/>
          <w14:ligatures w14:val="none"/>
        </w:rPr>
        <w:t xml:space="preserve"> </w:t>
      </w:r>
      <w:proofErr w:type="gramStart"/>
      <w:r w:rsidRPr="00805FDD">
        <w:rPr>
          <w:rFonts w:ascii="Consolas" w:eastAsia="Times New Roman" w:hAnsi="Consolas" w:cs="Courier New"/>
          <w:color w:val="2F9C0A"/>
          <w:kern w:val="0"/>
          <w:lang w:eastAsia="en-IN"/>
          <w14:ligatures w14:val="none"/>
        </w:rPr>
        <w:t>View</w:t>
      </w:r>
      <w:r w:rsidRPr="00805FDD">
        <w:rPr>
          <w:rFonts w:ascii="Consolas" w:eastAsia="Times New Roman" w:hAnsi="Consolas" w:cs="Courier New"/>
          <w:color w:val="5F6364"/>
          <w:kern w:val="0"/>
          <w:lang w:eastAsia="en-IN"/>
          <w14:ligatures w14:val="none"/>
        </w:rPr>
        <w:t>(</w:t>
      </w:r>
      <w:proofErr w:type="gramEnd"/>
      <w:r w:rsidRPr="00805FDD">
        <w:rPr>
          <w:rFonts w:ascii="Consolas" w:eastAsia="Times New Roman" w:hAnsi="Consolas" w:cs="Courier New"/>
          <w:color w:val="5F6364"/>
          <w:kern w:val="0"/>
          <w:lang w:eastAsia="en-IN"/>
          <w14:ligatures w14:val="none"/>
        </w:rPr>
        <w:t>);</w:t>
      </w:r>
    </w:p>
    <w:p w14:paraId="40FCF6F1"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5F6364"/>
          <w:kern w:val="0"/>
          <w:lang w:eastAsia="en-IN"/>
          <w14:ligatures w14:val="none"/>
        </w:rPr>
        <w:t>}</w:t>
      </w:r>
    </w:p>
    <w:p w14:paraId="439A4402"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BBBBBB"/>
          <w:kern w:val="0"/>
          <w:sz w:val="19"/>
          <w:szCs w:val="19"/>
          <w:lang w:eastAsia="en-IN"/>
          <w14:ligatures w14:val="none"/>
        </w:rPr>
        <w:t>C#</w:t>
      </w:r>
    </w:p>
    <w:p w14:paraId="102FCD02"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Copy</w:t>
      </w:r>
    </w:p>
    <w:p w14:paraId="14D875C2" w14:textId="77777777" w:rsidR="00805FDD" w:rsidRPr="00805FDD" w:rsidRDefault="00805FDD" w:rsidP="00805FDD">
      <w:pPr>
        <w:shd w:val="clear" w:color="auto" w:fill="FFFFFF"/>
        <w:spacing w:before="240" w:after="24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The [</w:t>
      </w:r>
      <w:proofErr w:type="spellStart"/>
      <w:r w:rsidRPr="00805FDD">
        <w:rPr>
          <w:rFonts w:ascii="Open Sans" w:eastAsia="Times New Roman" w:hAnsi="Open Sans" w:cs="Open Sans"/>
          <w:color w:val="212121"/>
          <w:kern w:val="0"/>
          <w:lang w:eastAsia="en-IN"/>
          <w14:ligatures w14:val="none"/>
        </w:rPr>
        <w:t>HttpPost</w:t>
      </w:r>
      <w:proofErr w:type="spellEnd"/>
      <w:r w:rsidRPr="00805FDD">
        <w:rPr>
          <w:rFonts w:ascii="Open Sans" w:eastAsia="Times New Roman" w:hAnsi="Open Sans" w:cs="Open Sans"/>
          <w:color w:val="212121"/>
          <w:kern w:val="0"/>
          <w:lang w:eastAsia="en-IN"/>
          <w14:ligatures w14:val="none"/>
        </w:rPr>
        <w:t xml:space="preserve">] version of the Create action creates a new teacher in the database. It uses Entity Framework Core to create the record. Notice the below 2 lines of code with </w:t>
      </w:r>
      <w:proofErr w:type="gramStart"/>
      <w:r w:rsidRPr="00805FDD">
        <w:rPr>
          <w:rFonts w:ascii="Open Sans" w:eastAsia="Times New Roman" w:hAnsi="Open Sans" w:cs="Open Sans"/>
          <w:color w:val="212121"/>
          <w:kern w:val="0"/>
          <w:lang w:eastAsia="en-IN"/>
          <w14:ligatures w14:val="none"/>
        </w:rPr>
        <w:t>actually does</w:t>
      </w:r>
      <w:proofErr w:type="gramEnd"/>
      <w:r w:rsidRPr="00805FDD">
        <w:rPr>
          <w:rFonts w:ascii="Open Sans" w:eastAsia="Times New Roman" w:hAnsi="Open Sans" w:cs="Open Sans"/>
          <w:color w:val="212121"/>
          <w:kern w:val="0"/>
          <w:lang w:eastAsia="en-IN"/>
          <w14:ligatures w14:val="none"/>
        </w:rPr>
        <w:t xml:space="preserve"> the record creation in the database,</w:t>
      </w:r>
    </w:p>
    <w:p w14:paraId="4F2A5783"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roofErr w:type="spellStart"/>
      <w:proofErr w:type="gramStart"/>
      <w:r w:rsidRPr="00805FDD">
        <w:rPr>
          <w:rFonts w:ascii="Consolas" w:eastAsia="Times New Roman" w:hAnsi="Consolas" w:cs="Courier New"/>
          <w:color w:val="000000"/>
          <w:kern w:val="0"/>
          <w:lang w:eastAsia="en-IN"/>
          <w14:ligatures w14:val="none"/>
        </w:rPr>
        <w:t>schoolContext</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Teacher</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Add</w:t>
      </w:r>
      <w:proofErr w:type="spellEnd"/>
      <w:proofErr w:type="gram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teacher</w:t>
      </w:r>
      <w:r w:rsidRPr="00805FDD">
        <w:rPr>
          <w:rFonts w:ascii="Consolas" w:eastAsia="Times New Roman" w:hAnsi="Consolas" w:cs="Courier New"/>
          <w:color w:val="5F6364"/>
          <w:kern w:val="0"/>
          <w:lang w:eastAsia="en-IN"/>
          <w14:ligatures w14:val="none"/>
        </w:rPr>
        <w:t>);</w:t>
      </w:r>
    </w:p>
    <w:p w14:paraId="266C13BC"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roofErr w:type="spellStart"/>
      <w:r w:rsidRPr="00805FDD">
        <w:rPr>
          <w:rFonts w:ascii="Consolas" w:eastAsia="Times New Roman" w:hAnsi="Consolas" w:cs="Courier New"/>
          <w:color w:val="000000"/>
          <w:kern w:val="0"/>
          <w:lang w:eastAsia="en-IN"/>
          <w14:ligatures w14:val="none"/>
        </w:rPr>
        <w:t>schoolContext</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SaveChanges</w:t>
      </w:r>
      <w:proofErr w:type="spellEnd"/>
      <w:r w:rsidRPr="00805FDD">
        <w:rPr>
          <w:rFonts w:ascii="Consolas" w:eastAsia="Times New Roman" w:hAnsi="Consolas" w:cs="Courier New"/>
          <w:color w:val="5F6364"/>
          <w:kern w:val="0"/>
          <w:lang w:eastAsia="en-IN"/>
          <w14:ligatures w14:val="none"/>
        </w:rPr>
        <w:t>(</w:t>
      </w:r>
      <w:proofErr w:type="gramStart"/>
      <w:r w:rsidRPr="00805FDD">
        <w:rPr>
          <w:rFonts w:ascii="Consolas" w:eastAsia="Times New Roman" w:hAnsi="Consolas" w:cs="Courier New"/>
          <w:color w:val="5F6364"/>
          <w:kern w:val="0"/>
          <w:lang w:eastAsia="en-IN"/>
          <w14:ligatures w14:val="none"/>
        </w:rPr>
        <w:t>);</w:t>
      </w:r>
      <w:proofErr w:type="gramEnd"/>
    </w:p>
    <w:p w14:paraId="1B3DD04B"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BBBBBB"/>
          <w:kern w:val="0"/>
          <w:sz w:val="19"/>
          <w:szCs w:val="19"/>
          <w:lang w:eastAsia="en-IN"/>
          <w14:ligatures w14:val="none"/>
        </w:rPr>
        <w:t>C#</w:t>
      </w:r>
    </w:p>
    <w:p w14:paraId="2D6C7B2E"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Copy</w:t>
      </w:r>
    </w:p>
    <w:p w14:paraId="35BE5473"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 xml:space="preserve">Next, we create the view for this create action method. </w:t>
      </w:r>
      <w:proofErr w:type="gramStart"/>
      <w:r w:rsidRPr="00805FDD">
        <w:rPr>
          <w:rFonts w:ascii="Open Sans" w:eastAsia="Times New Roman" w:hAnsi="Open Sans" w:cs="Open Sans"/>
          <w:color w:val="212121"/>
          <w:kern w:val="0"/>
          <w:lang w:eastAsia="en-IN"/>
          <w14:ligatures w14:val="none"/>
        </w:rPr>
        <w:t>So</w:t>
      </w:r>
      <w:proofErr w:type="gramEnd"/>
      <w:r w:rsidRPr="00805FDD">
        <w:rPr>
          <w:rFonts w:ascii="Open Sans" w:eastAsia="Times New Roman" w:hAnsi="Open Sans" w:cs="Open Sans"/>
          <w:color w:val="212121"/>
          <w:kern w:val="0"/>
          <w:lang w:eastAsia="en-IN"/>
          <w14:ligatures w14:val="none"/>
        </w:rPr>
        <w:t xml:space="preserve"> to the </w:t>
      </w:r>
      <w:r w:rsidRPr="00805FDD">
        <w:rPr>
          <w:rFonts w:ascii="Open Sans" w:eastAsia="Times New Roman" w:hAnsi="Open Sans" w:cs="Open Sans"/>
          <w:b/>
          <w:bCs/>
          <w:i/>
          <w:iCs/>
          <w:color w:val="212121"/>
          <w:kern w:val="0"/>
          <w:lang w:eastAsia="en-IN"/>
          <w14:ligatures w14:val="none"/>
        </w:rPr>
        <w:t>Views &gt; Home </w:t>
      </w:r>
      <w:r w:rsidRPr="00805FDD">
        <w:rPr>
          <w:rFonts w:ascii="Open Sans" w:eastAsia="Times New Roman" w:hAnsi="Open Sans" w:cs="Open Sans"/>
          <w:color w:val="212121"/>
          <w:kern w:val="0"/>
          <w:lang w:eastAsia="en-IN"/>
          <w14:ligatures w14:val="none"/>
        </w:rPr>
        <w:t>folder in the app, create a new </w:t>
      </w:r>
      <w:r w:rsidRPr="00805FDD">
        <w:rPr>
          <w:rFonts w:ascii="Open Sans" w:eastAsia="Times New Roman" w:hAnsi="Open Sans" w:cs="Open Sans"/>
          <w:b/>
          <w:bCs/>
          <w:color w:val="212121"/>
          <w:kern w:val="0"/>
          <w:lang w:eastAsia="en-IN"/>
          <w14:ligatures w14:val="none"/>
        </w:rPr>
        <w:t>Razor View - Empty</w:t>
      </w:r>
      <w:r w:rsidRPr="00805FDD">
        <w:rPr>
          <w:rFonts w:ascii="Open Sans" w:eastAsia="Times New Roman" w:hAnsi="Open Sans" w:cs="Open Sans"/>
          <w:color w:val="212121"/>
          <w:kern w:val="0"/>
          <w:lang w:eastAsia="en-IN"/>
          <w14:ligatures w14:val="none"/>
        </w:rPr>
        <w:t> file and name it </w:t>
      </w:r>
      <w:proofErr w:type="spellStart"/>
      <w:r w:rsidRPr="00805FDD">
        <w:rPr>
          <w:rFonts w:ascii="Open Sans" w:eastAsia="Times New Roman" w:hAnsi="Open Sans" w:cs="Open Sans"/>
          <w:i/>
          <w:iCs/>
          <w:color w:val="212121"/>
          <w:kern w:val="0"/>
          <w:lang w:eastAsia="en-IN"/>
          <w14:ligatures w14:val="none"/>
        </w:rPr>
        <w:t>Create.cshtml</w:t>
      </w:r>
      <w:proofErr w:type="spellEnd"/>
      <w:r w:rsidRPr="00805FDD">
        <w:rPr>
          <w:rFonts w:ascii="Open Sans" w:eastAsia="Times New Roman" w:hAnsi="Open Sans" w:cs="Open Sans"/>
          <w:i/>
          <w:iCs/>
          <w:color w:val="212121"/>
          <w:kern w:val="0"/>
          <w:lang w:eastAsia="en-IN"/>
          <w14:ligatures w14:val="none"/>
        </w:rPr>
        <w:t>. </w:t>
      </w:r>
      <w:r w:rsidRPr="00805FDD">
        <w:rPr>
          <w:rFonts w:ascii="Open Sans" w:eastAsia="Times New Roman" w:hAnsi="Open Sans" w:cs="Open Sans"/>
          <w:color w:val="212121"/>
          <w:kern w:val="0"/>
          <w:lang w:eastAsia="en-IN"/>
          <w14:ligatures w14:val="none"/>
        </w:rPr>
        <w:t> Add the following code to this View file,</w:t>
      </w:r>
    </w:p>
    <w:p w14:paraId="61BA9738"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@model Teacher</w:t>
      </w:r>
    </w:p>
    <w:p w14:paraId="4E481835"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3ED5936D"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w:t>
      </w:r>
      <w:r w:rsidRPr="00805FDD">
        <w:rPr>
          <w:rFonts w:ascii="Consolas" w:eastAsia="Times New Roman" w:hAnsi="Consolas" w:cs="Courier New"/>
          <w:color w:val="5F6364"/>
          <w:kern w:val="0"/>
          <w:lang w:eastAsia="en-IN"/>
          <w14:ligatures w14:val="none"/>
        </w:rPr>
        <w:t>{</w:t>
      </w:r>
    </w:p>
    <w:p w14:paraId="2285A533"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Layout </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2F9C0A"/>
          <w:kern w:val="0"/>
          <w:lang w:eastAsia="en-IN"/>
          <w14:ligatures w14:val="none"/>
        </w:rPr>
        <w:t>"_Layout</w:t>
      </w:r>
      <w:proofErr w:type="gramStart"/>
      <w:r w:rsidRPr="00805FDD">
        <w:rPr>
          <w:rFonts w:ascii="Consolas" w:eastAsia="Times New Roman" w:hAnsi="Consolas" w:cs="Courier New"/>
          <w:color w:val="2F9C0A"/>
          <w:kern w:val="0"/>
          <w:lang w:eastAsia="en-IN"/>
          <w14:ligatures w14:val="none"/>
        </w:rPr>
        <w:t>"</w:t>
      </w:r>
      <w:r w:rsidRPr="00805FDD">
        <w:rPr>
          <w:rFonts w:ascii="Consolas" w:eastAsia="Times New Roman" w:hAnsi="Consolas" w:cs="Courier New"/>
          <w:color w:val="5F6364"/>
          <w:kern w:val="0"/>
          <w:lang w:eastAsia="en-IN"/>
          <w14:ligatures w14:val="none"/>
        </w:rPr>
        <w:t>;</w:t>
      </w:r>
      <w:proofErr w:type="gramEnd"/>
    </w:p>
    <w:p w14:paraId="7C1F5EE1"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var</w:t>
      </w:r>
      <w:r w:rsidRPr="00805FDD">
        <w:rPr>
          <w:rFonts w:ascii="Consolas" w:eastAsia="Times New Roman" w:hAnsi="Consolas" w:cs="Courier New"/>
          <w:color w:val="000000"/>
          <w:kern w:val="0"/>
          <w:lang w:eastAsia="en-IN"/>
          <w14:ligatures w14:val="none"/>
        </w:rPr>
        <w:t xml:space="preserve"> title </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2F9C0A"/>
          <w:kern w:val="0"/>
          <w:lang w:eastAsia="en-IN"/>
          <w14:ligatures w14:val="none"/>
        </w:rPr>
        <w:t>"CREATE Teacher</w:t>
      </w:r>
      <w:proofErr w:type="gramStart"/>
      <w:r w:rsidRPr="00805FDD">
        <w:rPr>
          <w:rFonts w:ascii="Consolas" w:eastAsia="Times New Roman" w:hAnsi="Consolas" w:cs="Courier New"/>
          <w:color w:val="2F9C0A"/>
          <w:kern w:val="0"/>
          <w:lang w:eastAsia="en-IN"/>
          <w14:ligatures w14:val="none"/>
        </w:rPr>
        <w:t>"</w:t>
      </w:r>
      <w:r w:rsidRPr="00805FDD">
        <w:rPr>
          <w:rFonts w:ascii="Consolas" w:eastAsia="Times New Roman" w:hAnsi="Consolas" w:cs="Courier New"/>
          <w:color w:val="5F6364"/>
          <w:kern w:val="0"/>
          <w:lang w:eastAsia="en-IN"/>
          <w14:ligatures w14:val="none"/>
        </w:rPr>
        <w:t>;</w:t>
      </w:r>
      <w:proofErr w:type="gramEnd"/>
    </w:p>
    <w:p w14:paraId="5A87D745"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000000"/>
          <w:kern w:val="0"/>
          <w:lang w:eastAsia="en-IN"/>
          <w14:ligatures w14:val="none"/>
        </w:rPr>
        <w:t>ViewData</w:t>
      </w:r>
      <w:proofErr w:type="spell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"Title"</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 xml:space="preserve"> </w:t>
      </w:r>
      <w:proofErr w:type="gramStart"/>
      <w:r w:rsidRPr="00805FDD">
        <w:rPr>
          <w:rFonts w:ascii="Consolas" w:eastAsia="Times New Roman" w:hAnsi="Consolas" w:cs="Courier New"/>
          <w:color w:val="000000"/>
          <w:kern w:val="0"/>
          <w:lang w:eastAsia="en-IN"/>
          <w14:ligatures w14:val="none"/>
        </w:rPr>
        <w:t>title</w:t>
      </w:r>
      <w:r w:rsidRPr="00805FDD">
        <w:rPr>
          <w:rFonts w:ascii="Consolas" w:eastAsia="Times New Roman" w:hAnsi="Consolas" w:cs="Courier New"/>
          <w:color w:val="5F6364"/>
          <w:kern w:val="0"/>
          <w:lang w:eastAsia="en-IN"/>
          <w14:ligatures w14:val="none"/>
        </w:rPr>
        <w:t>;</w:t>
      </w:r>
      <w:proofErr w:type="gramEnd"/>
    </w:p>
    <w:p w14:paraId="285A63E2"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5F6364"/>
          <w:kern w:val="0"/>
          <w:lang w:eastAsia="en-IN"/>
          <w14:ligatures w14:val="none"/>
        </w:rPr>
        <w:t>}</w:t>
      </w:r>
    </w:p>
    <w:p w14:paraId="2EB6AB92"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30E0CB0B"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style</w:t>
      </w:r>
      <w:r w:rsidRPr="00805FDD">
        <w:rPr>
          <w:rFonts w:ascii="Consolas" w:eastAsia="Times New Roman" w:hAnsi="Consolas" w:cs="Courier New"/>
          <w:color w:val="A67F59"/>
          <w:kern w:val="0"/>
          <w:lang w:eastAsia="en-IN"/>
          <w14:ligatures w14:val="none"/>
        </w:rPr>
        <w:t>&gt;</w:t>
      </w:r>
    </w:p>
    <w:p w14:paraId="3ADA3804"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proofErr w:type="gramStart"/>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input</w:t>
      </w:r>
      <w:proofErr w:type="gramEnd"/>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validation</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 xml:space="preserve">error </w:t>
      </w:r>
      <w:r w:rsidRPr="00805FDD">
        <w:rPr>
          <w:rFonts w:ascii="Consolas" w:eastAsia="Times New Roman" w:hAnsi="Consolas" w:cs="Courier New"/>
          <w:color w:val="5F6364"/>
          <w:kern w:val="0"/>
          <w:lang w:eastAsia="en-IN"/>
          <w14:ligatures w14:val="none"/>
        </w:rPr>
        <w:t>{</w:t>
      </w:r>
    </w:p>
    <w:p w14:paraId="60A3D52E"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border</w:t>
      </w:r>
      <w:r w:rsidRPr="00805FDD">
        <w:rPr>
          <w:rFonts w:ascii="Consolas" w:eastAsia="Times New Roman" w:hAnsi="Consolas" w:cs="Courier New"/>
          <w:color w:val="A67F59"/>
          <w:kern w:val="0"/>
          <w:lang w:eastAsia="en-IN"/>
          <w14:ligatures w14:val="none"/>
        </w:rPr>
        <w:t>-</w:t>
      </w:r>
      <w:proofErr w:type="spellStart"/>
      <w:r w:rsidRPr="00805FDD">
        <w:rPr>
          <w:rFonts w:ascii="Consolas" w:eastAsia="Times New Roman" w:hAnsi="Consolas" w:cs="Courier New"/>
          <w:color w:val="000000"/>
          <w:kern w:val="0"/>
          <w:lang w:eastAsia="en-IN"/>
          <w14:ligatures w14:val="none"/>
        </w:rPr>
        <w:t>color</w:t>
      </w:r>
      <w:proofErr w:type="spell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proofErr w:type="gramStart"/>
      <w:r w:rsidRPr="00805FDD">
        <w:rPr>
          <w:rFonts w:ascii="Consolas" w:eastAsia="Times New Roman" w:hAnsi="Consolas" w:cs="Courier New"/>
          <w:color w:val="000000"/>
          <w:kern w:val="0"/>
          <w:lang w:eastAsia="en-IN"/>
          <w14:ligatures w14:val="none"/>
        </w:rPr>
        <w:t>red</w:t>
      </w:r>
      <w:r w:rsidRPr="00805FDD">
        <w:rPr>
          <w:rFonts w:ascii="Consolas" w:eastAsia="Times New Roman" w:hAnsi="Consolas" w:cs="Courier New"/>
          <w:color w:val="5F6364"/>
          <w:kern w:val="0"/>
          <w:lang w:eastAsia="en-IN"/>
          <w14:ligatures w14:val="none"/>
        </w:rPr>
        <w:t>;</w:t>
      </w:r>
      <w:proofErr w:type="gramEnd"/>
    </w:p>
    <w:p w14:paraId="08363CDA"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5F6364"/>
          <w:kern w:val="0"/>
          <w:lang w:eastAsia="en-IN"/>
          <w14:ligatures w14:val="none"/>
        </w:rPr>
        <w:t>}</w:t>
      </w:r>
    </w:p>
    <w:p w14:paraId="23C92355"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style</w:t>
      </w:r>
      <w:r w:rsidRPr="00805FDD">
        <w:rPr>
          <w:rFonts w:ascii="Consolas" w:eastAsia="Times New Roman" w:hAnsi="Consolas" w:cs="Courier New"/>
          <w:color w:val="A67F59"/>
          <w:kern w:val="0"/>
          <w:lang w:eastAsia="en-IN"/>
          <w14:ligatures w14:val="none"/>
        </w:rPr>
        <w:t>&gt;</w:t>
      </w:r>
    </w:p>
    <w:p w14:paraId="765D26D4"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6EA780A2"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h2</w:t>
      </w:r>
      <w:r w:rsidRPr="00805FDD">
        <w:rPr>
          <w:rFonts w:ascii="Consolas" w:eastAsia="Times New Roman" w:hAnsi="Consolas" w:cs="Courier New"/>
          <w:color w:val="A67F59"/>
          <w:kern w:val="0"/>
          <w:lang w:eastAsia="en-IN"/>
          <w14:ligatures w14:val="none"/>
        </w:rPr>
        <w:t>&gt;</w:t>
      </w:r>
      <w:r w:rsidRPr="00805FDD">
        <w:rPr>
          <w:rFonts w:ascii="Consolas" w:eastAsia="Times New Roman" w:hAnsi="Consolas" w:cs="Courier New"/>
          <w:color w:val="000000"/>
          <w:kern w:val="0"/>
          <w:lang w:eastAsia="en-IN"/>
          <w14:ligatures w14:val="none"/>
        </w:rPr>
        <w:t>@title</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h2</w:t>
      </w:r>
      <w:r w:rsidRPr="00805FDD">
        <w:rPr>
          <w:rFonts w:ascii="Consolas" w:eastAsia="Times New Roman" w:hAnsi="Consolas" w:cs="Courier New"/>
          <w:color w:val="A67F59"/>
          <w:kern w:val="0"/>
          <w:lang w:eastAsia="en-IN"/>
          <w14:ligatures w14:val="none"/>
        </w:rPr>
        <w:t>&gt;</w:t>
      </w:r>
    </w:p>
    <w:p w14:paraId="2AFEBD2A"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09ABC6E8"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div asp</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validation</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summary</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w:t>
      </w:r>
      <w:proofErr w:type="spellStart"/>
      <w:r w:rsidRPr="00805FDD">
        <w:rPr>
          <w:rFonts w:ascii="Consolas" w:eastAsia="Times New Roman" w:hAnsi="Consolas" w:cs="Courier New"/>
          <w:color w:val="2F9C0A"/>
          <w:kern w:val="0"/>
          <w:lang w:eastAsia="en-IN"/>
          <w14:ligatures w14:val="none"/>
        </w:rPr>
        <w:t>ModelOnly</w:t>
      </w:r>
      <w:proofErr w:type="spellEnd"/>
      <w:r w:rsidRPr="00805FDD">
        <w:rPr>
          <w:rFonts w:ascii="Consolas" w:eastAsia="Times New Roman" w:hAnsi="Consolas" w:cs="Courier New"/>
          <w:color w:val="2F9C0A"/>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class</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"text-danger"</w:t>
      </w:r>
      <w:r w:rsidRPr="00805FDD">
        <w:rPr>
          <w:rFonts w:ascii="Consolas" w:eastAsia="Times New Roman" w:hAnsi="Consolas" w:cs="Courier New"/>
          <w:color w:val="A67F59"/>
          <w:kern w:val="0"/>
          <w:lang w:eastAsia="en-IN"/>
          <w14:ligatures w14:val="none"/>
        </w:rPr>
        <w:t>&gt;&lt;/</w:t>
      </w:r>
      <w:r w:rsidRPr="00805FDD">
        <w:rPr>
          <w:rFonts w:ascii="Consolas" w:eastAsia="Times New Roman" w:hAnsi="Consolas" w:cs="Courier New"/>
          <w:color w:val="000000"/>
          <w:kern w:val="0"/>
          <w:lang w:eastAsia="en-IN"/>
          <w14:ligatures w14:val="none"/>
        </w:rPr>
        <w:t>div</w:t>
      </w:r>
      <w:r w:rsidRPr="00805FDD">
        <w:rPr>
          <w:rFonts w:ascii="Consolas" w:eastAsia="Times New Roman" w:hAnsi="Consolas" w:cs="Courier New"/>
          <w:color w:val="A67F59"/>
          <w:kern w:val="0"/>
          <w:lang w:eastAsia="en-IN"/>
          <w14:ligatures w14:val="none"/>
        </w:rPr>
        <w:t>&gt;</w:t>
      </w:r>
    </w:p>
    <w:p w14:paraId="1DFA732C"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A67F59"/>
          <w:kern w:val="0"/>
          <w:lang w:eastAsia="en-IN"/>
          <w14:ligatures w14:val="none"/>
        </w:rPr>
        <w:lastRenderedPageBreak/>
        <w:t>&lt;</w:t>
      </w:r>
      <w:r w:rsidRPr="00805FDD">
        <w:rPr>
          <w:rFonts w:ascii="Consolas" w:eastAsia="Times New Roman" w:hAnsi="Consolas" w:cs="Courier New"/>
          <w:color w:val="000000"/>
          <w:kern w:val="0"/>
          <w:lang w:eastAsia="en-IN"/>
          <w14:ligatures w14:val="none"/>
        </w:rPr>
        <w:t xml:space="preserve">form </w:t>
      </w:r>
      <w:r w:rsidRPr="00805FDD">
        <w:rPr>
          <w:rFonts w:ascii="Consolas" w:eastAsia="Times New Roman" w:hAnsi="Consolas" w:cs="Courier New"/>
          <w:color w:val="1990B8"/>
          <w:kern w:val="0"/>
          <w:lang w:eastAsia="en-IN"/>
          <w14:ligatures w14:val="none"/>
        </w:rPr>
        <w:t>class</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"m-1 p-1"</w:t>
      </w:r>
      <w:r w:rsidRPr="00805FDD">
        <w:rPr>
          <w:rFonts w:ascii="Consolas" w:eastAsia="Times New Roman" w:hAnsi="Consolas" w:cs="Courier New"/>
          <w:color w:val="000000"/>
          <w:kern w:val="0"/>
          <w:lang w:eastAsia="en-IN"/>
          <w14:ligatures w14:val="none"/>
        </w:rPr>
        <w:t xml:space="preserve"> method</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"post"</w:t>
      </w:r>
      <w:r w:rsidRPr="00805FDD">
        <w:rPr>
          <w:rFonts w:ascii="Consolas" w:eastAsia="Times New Roman" w:hAnsi="Consolas" w:cs="Courier New"/>
          <w:color w:val="A67F59"/>
          <w:kern w:val="0"/>
          <w:lang w:eastAsia="en-IN"/>
          <w14:ligatures w14:val="none"/>
        </w:rPr>
        <w:t>&gt;</w:t>
      </w:r>
    </w:p>
    <w:p w14:paraId="2C211E00"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 xml:space="preserve">div </w:t>
      </w:r>
      <w:r w:rsidRPr="00805FDD">
        <w:rPr>
          <w:rFonts w:ascii="Consolas" w:eastAsia="Times New Roman" w:hAnsi="Consolas" w:cs="Courier New"/>
          <w:color w:val="1990B8"/>
          <w:kern w:val="0"/>
          <w:lang w:eastAsia="en-IN"/>
          <w14:ligatures w14:val="none"/>
        </w:rPr>
        <w:t>class</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"form-group"</w:t>
      </w:r>
      <w:r w:rsidRPr="00805FDD">
        <w:rPr>
          <w:rFonts w:ascii="Consolas" w:eastAsia="Times New Roman" w:hAnsi="Consolas" w:cs="Courier New"/>
          <w:color w:val="A67F59"/>
          <w:kern w:val="0"/>
          <w:lang w:eastAsia="en-IN"/>
          <w14:ligatures w14:val="none"/>
        </w:rPr>
        <w:t>&gt;</w:t>
      </w:r>
    </w:p>
    <w:p w14:paraId="0D88B6A0"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label asp</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1990B8"/>
          <w:kern w:val="0"/>
          <w:lang w:eastAsia="en-IN"/>
          <w14:ligatures w14:val="none"/>
        </w:rPr>
        <w:t>for</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"Name"</w:t>
      </w:r>
      <w:r w:rsidRPr="00805FDD">
        <w:rPr>
          <w:rFonts w:ascii="Consolas" w:eastAsia="Times New Roman" w:hAnsi="Consolas" w:cs="Courier New"/>
          <w:color w:val="A67F59"/>
          <w:kern w:val="0"/>
          <w:lang w:eastAsia="en-IN"/>
          <w14:ligatures w14:val="none"/>
        </w:rPr>
        <w:t>&gt;&lt;/</w:t>
      </w:r>
      <w:r w:rsidRPr="00805FDD">
        <w:rPr>
          <w:rFonts w:ascii="Consolas" w:eastAsia="Times New Roman" w:hAnsi="Consolas" w:cs="Courier New"/>
          <w:color w:val="000000"/>
          <w:kern w:val="0"/>
          <w:lang w:eastAsia="en-IN"/>
          <w14:ligatures w14:val="none"/>
        </w:rPr>
        <w:t>label</w:t>
      </w:r>
      <w:r w:rsidRPr="00805FDD">
        <w:rPr>
          <w:rFonts w:ascii="Consolas" w:eastAsia="Times New Roman" w:hAnsi="Consolas" w:cs="Courier New"/>
          <w:color w:val="A67F59"/>
          <w:kern w:val="0"/>
          <w:lang w:eastAsia="en-IN"/>
          <w14:ligatures w14:val="none"/>
        </w:rPr>
        <w:t>&gt;</w:t>
      </w:r>
    </w:p>
    <w:p w14:paraId="50D2DCAF"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input asp</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1990B8"/>
          <w:kern w:val="0"/>
          <w:lang w:eastAsia="en-IN"/>
          <w14:ligatures w14:val="none"/>
        </w:rPr>
        <w:t>for</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"Name"</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class</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"form-control"</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/&gt;</w:t>
      </w:r>
    </w:p>
    <w:p w14:paraId="44690722"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span asp</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validation</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1990B8"/>
          <w:kern w:val="0"/>
          <w:lang w:eastAsia="en-IN"/>
          <w14:ligatures w14:val="none"/>
        </w:rPr>
        <w:t>for</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"Name"</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class</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"text-danger"</w:t>
      </w:r>
      <w:r w:rsidRPr="00805FDD">
        <w:rPr>
          <w:rFonts w:ascii="Consolas" w:eastAsia="Times New Roman" w:hAnsi="Consolas" w:cs="Courier New"/>
          <w:color w:val="A67F59"/>
          <w:kern w:val="0"/>
          <w:lang w:eastAsia="en-IN"/>
          <w14:ligatures w14:val="none"/>
        </w:rPr>
        <w:t>&gt;&lt;/</w:t>
      </w:r>
      <w:r w:rsidRPr="00805FDD">
        <w:rPr>
          <w:rFonts w:ascii="Consolas" w:eastAsia="Times New Roman" w:hAnsi="Consolas" w:cs="Courier New"/>
          <w:color w:val="000000"/>
          <w:kern w:val="0"/>
          <w:lang w:eastAsia="en-IN"/>
          <w14:ligatures w14:val="none"/>
        </w:rPr>
        <w:t>span</w:t>
      </w:r>
      <w:r w:rsidRPr="00805FDD">
        <w:rPr>
          <w:rFonts w:ascii="Consolas" w:eastAsia="Times New Roman" w:hAnsi="Consolas" w:cs="Courier New"/>
          <w:color w:val="A67F59"/>
          <w:kern w:val="0"/>
          <w:lang w:eastAsia="en-IN"/>
          <w14:ligatures w14:val="none"/>
        </w:rPr>
        <w:t>&gt;</w:t>
      </w:r>
    </w:p>
    <w:p w14:paraId="0C4369DD"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div</w:t>
      </w:r>
      <w:r w:rsidRPr="00805FDD">
        <w:rPr>
          <w:rFonts w:ascii="Consolas" w:eastAsia="Times New Roman" w:hAnsi="Consolas" w:cs="Courier New"/>
          <w:color w:val="A67F59"/>
          <w:kern w:val="0"/>
          <w:lang w:eastAsia="en-IN"/>
          <w14:ligatures w14:val="none"/>
        </w:rPr>
        <w:t>&gt;</w:t>
      </w:r>
    </w:p>
    <w:p w14:paraId="1140F3D8"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 xml:space="preserve">div </w:t>
      </w:r>
      <w:r w:rsidRPr="00805FDD">
        <w:rPr>
          <w:rFonts w:ascii="Consolas" w:eastAsia="Times New Roman" w:hAnsi="Consolas" w:cs="Courier New"/>
          <w:color w:val="1990B8"/>
          <w:kern w:val="0"/>
          <w:lang w:eastAsia="en-IN"/>
          <w14:ligatures w14:val="none"/>
        </w:rPr>
        <w:t>class</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"form-group"</w:t>
      </w:r>
      <w:r w:rsidRPr="00805FDD">
        <w:rPr>
          <w:rFonts w:ascii="Consolas" w:eastAsia="Times New Roman" w:hAnsi="Consolas" w:cs="Courier New"/>
          <w:color w:val="A67F59"/>
          <w:kern w:val="0"/>
          <w:lang w:eastAsia="en-IN"/>
          <w14:ligatures w14:val="none"/>
        </w:rPr>
        <w:t>&gt;</w:t>
      </w:r>
    </w:p>
    <w:p w14:paraId="03D74D8F"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label asp</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1990B8"/>
          <w:kern w:val="0"/>
          <w:lang w:eastAsia="en-IN"/>
          <w14:ligatures w14:val="none"/>
        </w:rPr>
        <w:t>for</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"Skills"</w:t>
      </w:r>
      <w:r w:rsidRPr="00805FDD">
        <w:rPr>
          <w:rFonts w:ascii="Consolas" w:eastAsia="Times New Roman" w:hAnsi="Consolas" w:cs="Courier New"/>
          <w:color w:val="A67F59"/>
          <w:kern w:val="0"/>
          <w:lang w:eastAsia="en-IN"/>
          <w14:ligatures w14:val="none"/>
        </w:rPr>
        <w:t>&gt;&lt;/</w:t>
      </w:r>
      <w:r w:rsidRPr="00805FDD">
        <w:rPr>
          <w:rFonts w:ascii="Consolas" w:eastAsia="Times New Roman" w:hAnsi="Consolas" w:cs="Courier New"/>
          <w:color w:val="000000"/>
          <w:kern w:val="0"/>
          <w:lang w:eastAsia="en-IN"/>
          <w14:ligatures w14:val="none"/>
        </w:rPr>
        <w:t>label</w:t>
      </w:r>
      <w:r w:rsidRPr="00805FDD">
        <w:rPr>
          <w:rFonts w:ascii="Consolas" w:eastAsia="Times New Roman" w:hAnsi="Consolas" w:cs="Courier New"/>
          <w:color w:val="A67F59"/>
          <w:kern w:val="0"/>
          <w:lang w:eastAsia="en-IN"/>
          <w14:ligatures w14:val="none"/>
        </w:rPr>
        <w:t>&gt;</w:t>
      </w:r>
    </w:p>
    <w:p w14:paraId="75C7213E"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input asp</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1990B8"/>
          <w:kern w:val="0"/>
          <w:lang w:eastAsia="en-IN"/>
          <w14:ligatures w14:val="none"/>
        </w:rPr>
        <w:t>for</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"Skills"</w:t>
      </w:r>
      <w:r w:rsidRPr="00805FDD">
        <w:rPr>
          <w:rFonts w:ascii="Consolas" w:eastAsia="Times New Roman" w:hAnsi="Consolas" w:cs="Courier New"/>
          <w:color w:val="000000"/>
          <w:kern w:val="0"/>
          <w:lang w:eastAsia="en-IN"/>
          <w14:ligatures w14:val="none"/>
        </w:rPr>
        <w:t xml:space="preserve"> type</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"text"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class</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"form-control"</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/&gt;</w:t>
      </w:r>
    </w:p>
    <w:p w14:paraId="73532D7F"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span asp</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validation</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1990B8"/>
          <w:kern w:val="0"/>
          <w:lang w:eastAsia="en-IN"/>
          <w14:ligatures w14:val="none"/>
        </w:rPr>
        <w:t>for</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"Skills"</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class</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"text-danger"</w:t>
      </w:r>
      <w:r w:rsidRPr="00805FDD">
        <w:rPr>
          <w:rFonts w:ascii="Consolas" w:eastAsia="Times New Roman" w:hAnsi="Consolas" w:cs="Courier New"/>
          <w:color w:val="A67F59"/>
          <w:kern w:val="0"/>
          <w:lang w:eastAsia="en-IN"/>
          <w14:ligatures w14:val="none"/>
        </w:rPr>
        <w:t>&gt;&lt;/</w:t>
      </w:r>
      <w:r w:rsidRPr="00805FDD">
        <w:rPr>
          <w:rFonts w:ascii="Consolas" w:eastAsia="Times New Roman" w:hAnsi="Consolas" w:cs="Courier New"/>
          <w:color w:val="000000"/>
          <w:kern w:val="0"/>
          <w:lang w:eastAsia="en-IN"/>
          <w14:ligatures w14:val="none"/>
        </w:rPr>
        <w:t>span</w:t>
      </w:r>
      <w:r w:rsidRPr="00805FDD">
        <w:rPr>
          <w:rFonts w:ascii="Consolas" w:eastAsia="Times New Roman" w:hAnsi="Consolas" w:cs="Courier New"/>
          <w:color w:val="A67F59"/>
          <w:kern w:val="0"/>
          <w:lang w:eastAsia="en-IN"/>
          <w14:ligatures w14:val="none"/>
        </w:rPr>
        <w:t>&gt;</w:t>
      </w:r>
    </w:p>
    <w:p w14:paraId="59056994"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div</w:t>
      </w:r>
      <w:r w:rsidRPr="00805FDD">
        <w:rPr>
          <w:rFonts w:ascii="Consolas" w:eastAsia="Times New Roman" w:hAnsi="Consolas" w:cs="Courier New"/>
          <w:color w:val="A67F59"/>
          <w:kern w:val="0"/>
          <w:lang w:eastAsia="en-IN"/>
          <w14:ligatures w14:val="none"/>
        </w:rPr>
        <w:t>&gt;</w:t>
      </w:r>
    </w:p>
    <w:p w14:paraId="3FB04A20"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 xml:space="preserve">div </w:t>
      </w:r>
      <w:r w:rsidRPr="00805FDD">
        <w:rPr>
          <w:rFonts w:ascii="Consolas" w:eastAsia="Times New Roman" w:hAnsi="Consolas" w:cs="Courier New"/>
          <w:color w:val="1990B8"/>
          <w:kern w:val="0"/>
          <w:lang w:eastAsia="en-IN"/>
          <w14:ligatures w14:val="none"/>
        </w:rPr>
        <w:t>class</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"form-group"</w:t>
      </w:r>
      <w:r w:rsidRPr="00805FDD">
        <w:rPr>
          <w:rFonts w:ascii="Consolas" w:eastAsia="Times New Roman" w:hAnsi="Consolas" w:cs="Courier New"/>
          <w:color w:val="A67F59"/>
          <w:kern w:val="0"/>
          <w:lang w:eastAsia="en-IN"/>
          <w14:ligatures w14:val="none"/>
        </w:rPr>
        <w:t>&gt;</w:t>
      </w:r>
    </w:p>
    <w:p w14:paraId="69189506"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label asp</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1990B8"/>
          <w:kern w:val="0"/>
          <w:lang w:eastAsia="en-IN"/>
          <w14:ligatures w14:val="none"/>
        </w:rPr>
        <w:t>for</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w:t>
      </w:r>
      <w:proofErr w:type="spellStart"/>
      <w:r w:rsidRPr="00805FDD">
        <w:rPr>
          <w:rFonts w:ascii="Consolas" w:eastAsia="Times New Roman" w:hAnsi="Consolas" w:cs="Courier New"/>
          <w:color w:val="2F9C0A"/>
          <w:kern w:val="0"/>
          <w:lang w:eastAsia="en-IN"/>
          <w14:ligatures w14:val="none"/>
        </w:rPr>
        <w:t>TotalStudents</w:t>
      </w:r>
      <w:proofErr w:type="spellEnd"/>
      <w:r w:rsidRPr="00805FDD">
        <w:rPr>
          <w:rFonts w:ascii="Consolas" w:eastAsia="Times New Roman" w:hAnsi="Consolas" w:cs="Courier New"/>
          <w:color w:val="2F9C0A"/>
          <w:kern w:val="0"/>
          <w:lang w:eastAsia="en-IN"/>
          <w14:ligatures w14:val="none"/>
        </w:rPr>
        <w:t>"</w:t>
      </w:r>
      <w:r w:rsidRPr="00805FDD">
        <w:rPr>
          <w:rFonts w:ascii="Consolas" w:eastAsia="Times New Roman" w:hAnsi="Consolas" w:cs="Courier New"/>
          <w:color w:val="A67F59"/>
          <w:kern w:val="0"/>
          <w:lang w:eastAsia="en-IN"/>
          <w14:ligatures w14:val="none"/>
        </w:rPr>
        <w:t>&gt;&lt;/</w:t>
      </w:r>
      <w:r w:rsidRPr="00805FDD">
        <w:rPr>
          <w:rFonts w:ascii="Consolas" w:eastAsia="Times New Roman" w:hAnsi="Consolas" w:cs="Courier New"/>
          <w:color w:val="000000"/>
          <w:kern w:val="0"/>
          <w:lang w:eastAsia="en-IN"/>
          <w14:ligatures w14:val="none"/>
        </w:rPr>
        <w:t>label</w:t>
      </w:r>
      <w:r w:rsidRPr="00805FDD">
        <w:rPr>
          <w:rFonts w:ascii="Consolas" w:eastAsia="Times New Roman" w:hAnsi="Consolas" w:cs="Courier New"/>
          <w:color w:val="A67F59"/>
          <w:kern w:val="0"/>
          <w:lang w:eastAsia="en-IN"/>
          <w14:ligatures w14:val="none"/>
        </w:rPr>
        <w:t>&gt;</w:t>
      </w:r>
    </w:p>
    <w:p w14:paraId="6F19FA7E"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input asp</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1990B8"/>
          <w:kern w:val="0"/>
          <w:lang w:eastAsia="en-IN"/>
          <w14:ligatures w14:val="none"/>
        </w:rPr>
        <w:t>for</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w:t>
      </w:r>
      <w:proofErr w:type="spellStart"/>
      <w:r w:rsidRPr="00805FDD">
        <w:rPr>
          <w:rFonts w:ascii="Consolas" w:eastAsia="Times New Roman" w:hAnsi="Consolas" w:cs="Courier New"/>
          <w:color w:val="2F9C0A"/>
          <w:kern w:val="0"/>
          <w:lang w:eastAsia="en-IN"/>
          <w14:ligatures w14:val="none"/>
        </w:rPr>
        <w:t>TotalStudents</w:t>
      </w:r>
      <w:proofErr w:type="spellEnd"/>
      <w:r w:rsidRPr="00805FDD">
        <w:rPr>
          <w:rFonts w:ascii="Consolas" w:eastAsia="Times New Roman" w:hAnsi="Consolas" w:cs="Courier New"/>
          <w:color w:val="2F9C0A"/>
          <w:kern w:val="0"/>
          <w:lang w:eastAsia="en-IN"/>
          <w14:ligatures w14:val="none"/>
        </w:rPr>
        <w:t>"</w:t>
      </w:r>
      <w:r w:rsidRPr="00805FDD">
        <w:rPr>
          <w:rFonts w:ascii="Consolas" w:eastAsia="Times New Roman" w:hAnsi="Consolas" w:cs="Courier New"/>
          <w:color w:val="000000"/>
          <w:kern w:val="0"/>
          <w:lang w:eastAsia="en-IN"/>
          <w14:ligatures w14:val="none"/>
        </w:rPr>
        <w:t xml:space="preserve"> type</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"text"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class</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"form-control"</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/&gt;</w:t>
      </w:r>
    </w:p>
    <w:p w14:paraId="52ABA284"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span asp</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validation</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1990B8"/>
          <w:kern w:val="0"/>
          <w:lang w:eastAsia="en-IN"/>
          <w14:ligatures w14:val="none"/>
        </w:rPr>
        <w:t>for</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w:t>
      </w:r>
      <w:proofErr w:type="spellStart"/>
      <w:r w:rsidRPr="00805FDD">
        <w:rPr>
          <w:rFonts w:ascii="Consolas" w:eastAsia="Times New Roman" w:hAnsi="Consolas" w:cs="Courier New"/>
          <w:color w:val="2F9C0A"/>
          <w:kern w:val="0"/>
          <w:lang w:eastAsia="en-IN"/>
          <w14:ligatures w14:val="none"/>
        </w:rPr>
        <w:t>TotalStudents</w:t>
      </w:r>
      <w:proofErr w:type="spellEnd"/>
      <w:r w:rsidRPr="00805FDD">
        <w:rPr>
          <w:rFonts w:ascii="Consolas" w:eastAsia="Times New Roman" w:hAnsi="Consolas" w:cs="Courier New"/>
          <w:color w:val="2F9C0A"/>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class</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"text-danger"</w:t>
      </w:r>
      <w:r w:rsidRPr="00805FDD">
        <w:rPr>
          <w:rFonts w:ascii="Consolas" w:eastAsia="Times New Roman" w:hAnsi="Consolas" w:cs="Courier New"/>
          <w:color w:val="A67F59"/>
          <w:kern w:val="0"/>
          <w:lang w:eastAsia="en-IN"/>
          <w14:ligatures w14:val="none"/>
        </w:rPr>
        <w:t>&gt;&lt;/</w:t>
      </w:r>
      <w:r w:rsidRPr="00805FDD">
        <w:rPr>
          <w:rFonts w:ascii="Consolas" w:eastAsia="Times New Roman" w:hAnsi="Consolas" w:cs="Courier New"/>
          <w:color w:val="000000"/>
          <w:kern w:val="0"/>
          <w:lang w:eastAsia="en-IN"/>
          <w14:ligatures w14:val="none"/>
        </w:rPr>
        <w:t>span</w:t>
      </w:r>
      <w:r w:rsidRPr="00805FDD">
        <w:rPr>
          <w:rFonts w:ascii="Consolas" w:eastAsia="Times New Roman" w:hAnsi="Consolas" w:cs="Courier New"/>
          <w:color w:val="A67F59"/>
          <w:kern w:val="0"/>
          <w:lang w:eastAsia="en-IN"/>
          <w14:ligatures w14:val="none"/>
        </w:rPr>
        <w:t>&gt;</w:t>
      </w:r>
    </w:p>
    <w:p w14:paraId="1D868DC7"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div</w:t>
      </w:r>
      <w:r w:rsidRPr="00805FDD">
        <w:rPr>
          <w:rFonts w:ascii="Consolas" w:eastAsia="Times New Roman" w:hAnsi="Consolas" w:cs="Courier New"/>
          <w:color w:val="A67F59"/>
          <w:kern w:val="0"/>
          <w:lang w:eastAsia="en-IN"/>
          <w14:ligatures w14:val="none"/>
        </w:rPr>
        <w:t>&gt;</w:t>
      </w:r>
    </w:p>
    <w:p w14:paraId="4DF9CD61"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 xml:space="preserve">div </w:t>
      </w:r>
      <w:r w:rsidRPr="00805FDD">
        <w:rPr>
          <w:rFonts w:ascii="Consolas" w:eastAsia="Times New Roman" w:hAnsi="Consolas" w:cs="Courier New"/>
          <w:color w:val="1990B8"/>
          <w:kern w:val="0"/>
          <w:lang w:eastAsia="en-IN"/>
          <w14:ligatures w14:val="none"/>
        </w:rPr>
        <w:t>class</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"form-group"</w:t>
      </w:r>
      <w:r w:rsidRPr="00805FDD">
        <w:rPr>
          <w:rFonts w:ascii="Consolas" w:eastAsia="Times New Roman" w:hAnsi="Consolas" w:cs="Courier New"/>
          <w:color w:val="A67F59"/>
          <w:kern w:val="0"/>
          <w:lang w:eastAsia="en-IN"/>
          <w14:ligatures w14:val="none"/>
        </w:rPr>
        <w:t>&gt;</w:t>
      </w:r>
    </w:p>
    <w:p w14:paraId="0348E406"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label asp</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1990B8"/>
          <w:kern w:val="0"/>
          <w:lang w:eastAsia="en-IN"/>
          <w14:ligatures w14:val="none"/>
        </w:rPr>
        <w:t>for</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"Salary"</w:t>
      </w:r>
      <w:r w:rsidRPr="00805FDD">
        <w:rPr>
          <w:rFonts w:ascii="Consolas" w:eastAsia="Times New Roman" w:hAnsi="Consolas" w:cs="Courier New"/>
          <w:color w:val="A67F59"/>
          <w:kern w:val="0"/>
          <w:lang w:eastAsia="en-IN"/>
          <w14:ligatures w14:val="none"/>
        </w:rPr>
        <w:t>&gt;&lt;/</w:t>
      </w:r>
      <w:r w:rsidRPr="00805FDD">
        <w:rPr>
          <w:rFonts w:ascii="Consolas" w:eastAsia="Times New Roman" w:hAnsi="Consolas" w:cs="Courier New"/>
          <w:color w:val="000000"/>
          <w:kern w:val="0"/>
          <w:lang w:eastAsia="en-IN"/>
          <w14:ligatures w14:val="none"/>
        </w:rPr>
        <w:t>label</w:t>
      </w:r>
      <w:r w:rsidRPr="00805FDD">
        <w:rPr>
          <w:rFonts w:ascii="Consolas" w:eastAsia="Times New Roman" w:hAnsi="Consolas" w:cs="Courier New"/>
          <w:color w:val="A67F59"/>
          <w:kern w:val="0"/>
          <w:lang w:eastAsia="en-IN"/>
          <w14:ligatures w14:val="none"/>
        </w:rPr>
        <w:t>&gt;</w:t>
      </w:r>
    </w:p>
    <w:p w14:paraId="1E606F3B"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input asp</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1990B8"/>
          <w:kern w:val="0"/>
          <w:lang w:eastAsia="en-IN"/>
          <w14:ligatures w14:val="none"/>
        </w:rPr>
        <w:t>for</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"Salary"</w:t>
      </w:r>
      <w:r w:rsidRPr="00805FDD">
        <w:rPr>
          <w:rFonts w:ascii="Consolas" w:eastAsia="Times New Roman" w:hAnsi="Consolas" w:cs="Courier New"/>
          <w:color w:val="000000"/>
          <w:kern w:val="0"/>
          <w:lang w:eastAsia="en-IN"/>
          <w14:ligatures w14:val="none"/>
        </w:rPr>
        <w:t xml:space="preserve"> type</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"text"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class</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"form-control"</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/&gt;</w:t>
      </w:r>
    </w:p>
    <w:p w14:paraId="7497F4FD"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span asp</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validation</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1990B8"/>
          <w:kern w:val="0"/>
          <w:lang w:eastAsia="en-IN"/>
          <w14:ligatures w14:val="none"/>
        </w:rPr>
        <w:t>for</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"Salary"</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class</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"text-danger"</w:t>
      </w:r>
      <w:r w:rsidRPr="00805FDD">
        <w:rPr>
          <w:rFonts w:ascii="Consolas" w:eastAsia="Times New Roman" w:hAnsi="Consolas" w:cs="Courier New"/>
          <w:color w:val="A67F59"/>
          <w:kern w:val="0"/>
          <w:lang w:eastAsia="en-IN"/>
          <w14:ligatures w14:val="none"/>
        </w:rPr>
        <w:t>&gt;&lt;/</w:t>
      </w:r>
      <w:r w:rsidRPr="00805FDD">
        <w:rPr>
          <w:rFonts w:ascii="Consolas" w:eastAsia="Times New Roman" w:hAnsi="Consolas" w:cs="Courier New"/>
          <w:color w:val="000000"/>
          <w:kern w:val="0"/>
          <w:lang w:eastAsia="en-IN"/>
          <w14:ligatures w14:val="none"/>
        </w:rPr>
        <w:t>span</w:t>
      </w:r>
      <w:r w:rsidRPr="00805FDD">
        <w:rPr>
          <w:rFonts w:ascii="Consolas" w:eastAsia="Times New Roman" w:hAnsi="Consolas" w:cs="Courier New"/>
          <w:color w:val="A67F59"/>
          <w:kern w:val="0"/>
          <w:lang w:eastAsia="en-IN"/>
          <w14:ligatures w14:val="none"/>
        </w:rPr>
        <w:t>&gt;</w:t>
      </w:r>
    </w:p>
    <w:p w14:paraId="049E747E"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div</w:t>
      </w:r>
      <w:r w:rsidRPr="00805FDD">
        <w:rPr>
          <w:rFonts w:ascii="Consolas" w:eastAsia="Times New Roman" w:hAnsi="Consolas" w:cs="Courier New"/>
          <w:color w:val="A67F59"/>
          <w:kern w:val="0"/>
          <w:lang w:eastAsia="en-IN"/>
          <w14:ligatures w14:val="none"/>
        </w:rPr>
        <w:t>&gt;</w:t>
      </w:r>
    </w:p>
    <w:p w14:paraId="4DE7AC83"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1990B8"/>
          <w:kern w:val="0"/>
          <w:lang w:eastAsia="en-IN"/>
          <w14:ligatures w14:val="none"/>
        </w:rPr>
        <w:t>button</w:t>
      </w:r>
      <w:r w:rsidRPr="00805FDD">
        <w:rPr>
          <w:rFonts w:ascii="Consolas" w:eastAsia="Times New Roman" w:hAnsi="Consolas" w:cs="Courier New"/>
          <w:color w:val="000000"/>
          <w:kern w:val="0"/>
          <w:lang w:eastAsia="en-IN"/>
          <w14:ligatures w14:val="none"/>
        </w:rPr>
        <w:t xml:space="preserve"> type</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"submit"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class</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w:t>
      </w:r>
      <w:proofErr w:type="spellStart"/>
      <w:r w:rsidRPr="00805FDD">
        <w:rPr>
          <w:rFonts w:ascii="Consolas" w:eastAsia="Times New Roman" w:hAnsi="Consolas" w:cs="Courier New"/>
          <w:color w:val="2F9C0A"/>
          <w:kern w:val="0"/>
          <w:lang w:eastAsia="en-IN"/>
          <w14:ligatures w14:val="none"/>
        </w:rPr>
        <w:t>btn</w:t>
      </w:r>
      <w:proofErr w:type="spellEnd"/>
      <w:r w:rsidRPr="00805FDD">
        <w:rPr>
          <w:rFonts w:ascii="Consolas" w:eastAsia="Times New Roman" w:hAnsi="Consolas" w:cs="Courier New"/>
          <w:color w:val="2F9C0A"/>
          <w:kern w:val="0"/>
          <w:lang w:eastAsia="en-IN"/>
          <w14:ligatures w14:val="none"/>
        </w:rPr>
        <w:t xml:space="preserve"> </w:t>
      </w:r>
      <w:proofErr w:type="spellStart"/>
      <w:r w:rsidRPr="00805FDD">
        <w:rPr>
          <w:rFonts w:ascii="Consolas" w:eastAsia="Times New Roman" w:hAnsi="Consolas" w:cs="Courier New"/>
          <w:color w:val="2F9C0A"/>
          <w:kern w:val="0"/>
          <w:lang w:eastAsia="en-IN"/>
          <w14:ligatures w14:val="none"/>
        </w:rPr>
        <w:t>btn</w:t>
      </w:r>
      <w:proofErr w:type="spellEnd"/>
      <w:r w:rsidRPr="00805FDD">
        <w:rPr>
          <w:rFonts w:ascii="Consolas" w:eastAsia="Times New Roman" w:hAnsi="Consolas" w:cs="Courier New"/>
          <w:color w:val="2F9C0A"/>
          <w:kern w:val="0"/>
          <w:lang w:eastAsia="en-IN"/>
          <w14:ligatures w14:val="none"/>
        </w:rPr>
        <w:t>-primary"</w:t>
      </w:r>
      <w:r w:rsidRPr="00805FDD">
        <w:rPr>
          <w:rFonts w:ascii="Consolas" w:eastAsia="Times New Roman" w:hAnsi="Consolas" w:cs="Courier New"/>
          <w:color w:val="A67F59"/>
          <w:kern w:val="0"/>
          <w:lang w:eastAsia="en-IN"/>
          <w14:ligatures w14:val="none"/>
        </w:rPr>
        <w:t>&gt;</w:t>
      </w:r>
      <w:r w:rsidRPr="00805FDD">
        <w:rPr>
          <w:rFonts w:ascii="Consolas" w:eastAsia="Times New Roman" w:hAnsi="Consolas" w:cs="Courier New"/>
          <w:color w:val="000000"/>
          <w:kern w:val="0"/>
          <w:lang w:eastAsia="en-IN"/>
          <w14:ligatures w14:val="none"/>
        </w:rPr>
        <w:t>Submit</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button</w:t>
      </w:r>
      <w:r w:rsidRPr="00805FDD">
        <w:rPr>
          <w:rFonts w:ascii="Consolas" w:eastAsia="Times New Roman" w:hAnsi="Consolas" w:cs="Courier New"/>
          <w:color w:val="A67F59"/>
          <w:kern w:val="0"/>
          <w:lang w:eastAsia="en-IN"/>
          <w14:ligatures w14:val="none"/>
        </w:rPr>
        <w:t>&gt;</w:t>
      </w:r>
    </w:p>
    <w:p w14:paraId="4BD1F3E8"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form</w:t>
      </w:r>
      <w:r w:rsidRPr="00805FDD">
        <w:rPr>
          <w:rFonts w:ascii="Consolas" w:eastAsia="Times New Roman" w:hAnsi="Consolas" w:cs="Courier New"/>
          <w:color w:val="A67F59"/>
          <w:kern w:val="0"/>
          <w:lang w:eastAsia="en-IN"/>
          <w14:ligatures w14:val="none"/>
        </w:rPr>
        <w:t>&gt;</w:t>
      </w:r>
    </w:p>
    <w:p w14:paraId="5086EEB6"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63809761"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1990B8"/>
          <w:kern w:val="0"/>
          <w:lang w:eastAsia="en-IN"/>
          <w14:ligatures w14:val="none"/>
        </w:rPr>
        <w:t>@section</w:t>
      </w:r>
      <w:r w:rsidRPr="00805FDD">
        <w:rPr>
          <w:rFonts w:ascii="Consolas" w:eastAsia="Times New Roman" w:hAnsi="Consolas" w:cs="Courier New"/>
          <w:color w:val="000000"/>
          <w:kern w:val="0"/>
          <w:lang w:eastAsia="en-IN"/>
          <w14:ligatures w14:val="none"/>
        </w:rPr>
        <w:t xml:space="preserve"> scripts </w:t>
      </w:r>
      <w:r w:rsidRPr="00805FDD">
        <w:rPr>
          <w:rFonts w:ascii="Consolas" w:eastAsia="Times New Roman" w:hAnsi="Consolas" w:cs="Courier New"/>
          <w:color w:val="5F6364"/>
          <w:kern w:val="0"/>
          <w:lang w:eastAsia="en-IN"/>
          <w14:ligatures w14:val="none"/>
        </w:rPr>
        <w:t>{</w:t>
      </w:r>
    </w:p>
    <w:p w14:paraId="573C4738"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1990B8"/>
          <w:kern w:val="0"/>
          <w:lang w:eastAsia="en-IN"/>
          <w14:ligatures w14:val="none"/>
        </w:rPr>
        <w:t>script</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000000"/>
          <w:kern w:val="0"/>
          <w:lang w:eastAsia="en-IN"/>
          <w14:ligatures w14:val="none"/>
        </w:rPr>
        <w:t>src</w:t>
      </w:r>
      <w:proofErr w:type="spellEnd"/>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"~/lib/</w:t>
      </w:r>
      <w:proofErr w:type="spellStart"/>
      <w:r w:rsidRPr="00805FDD">
        <w:rPr>
          <w:rFonts w:ascii="Consolas" w:eastAsia="Times New Roman" w:hAnsi="Consolas" w:cs="Courier New"/>
          <w:color w:val="2F9C0A"/>
          <w:kern w:val="0"/>
          <w:lang w:eastAsia="en-IN"/>
          <w14:ligatures w14:val="none"/>
        </w:rPr>
        <w:t>jquery</w:t>
      </w:r>
      <w:proofErr w:type="spellEnd"/>
      <w:r w:rsidRPr="00805FDD">
        <w:rPr>
          <w:rFonts w:ascii="Consolas" w:eastAsia="Times New Roman" w:hAnsi="Consolas" w:cs="Courier New"/>
          <w:color w:val="2F9C0A"/>
          <w:kern w:val="0"/>
          <w:lang w:eastAsia="en-IN"/>
          <w14:ligatures w14:val="none"/>
        </w:rPr>
        <w:t>/</w:t>
      </w:r>
      <w:proofErr w:type="spellStart"/>
      <w:r w:rsidRPr="00805FDD">
        <w:rPr>
          <w:rFonts w:ascii="Consolas" w:eastAsia="Times New Roman" w:hAnsi="Consolas" w:cs="Courier New"/>
          <w:color w:val="2F9C0A"/>
          <w:kern w:val="0"/>
          <w:lang w:eastAsia="en-IN"/>
          <w14:ligatures w14:val="none"/>
        </w:rPr>
        <w:t>dist</w:t>
      </w:r>
      <w:proofErr w:type="spellEnd"/>
      <w:r w:rsidRPr="00805FDD">
        <w:rPr>
          <w:rFonts w:ascii="Consolas" w:eastAsia="Times New Roman" w:hAnsi="Consolas" w:cs="Courier New"/>
          <w:color w:val="2F9C0A"/>
          <w:kern w:val="0"/>
          <w:lang w:eastAsia="en-IN"/>
          <w14:ligatures w14:val="none"/>
        </w:rPr>
        <w:t>/jquery.min.js"</w:t>
      </w:r>
      <w:r w:rsidRPr="00805FDD">
        <w:rPr>
          <w:rFonts w:ascii="Consolas" w:eastAsia="Times New Roman" w:hAnsi="Consolas" w:cs="Courier New"/>
          <w:color w:val="A67F59"/>
          <w:kern w:val="0"/>
          <w:lang w:eastAsia="en-IN"/>
          <w14:ligatures w14:val="none"/>
        </w:rPr>
        <w:t>&gt;&lt;/</w:t>
      </w:r>
      <w:r w:rsidRPr="00805FDD">
        <w:rPr>
          <w:rFonts w:ascii="Consolas" w:eastAsia="Times New Roman" w:hAnsi="Consolas" w:cs="Courier New"/>
          <w:color w:val="000000"/>
          <w:kern w:val="0"/>
          <w:lang w:eastAsia="en-IN"/>
          <w14:ligatures w14:val="none"/>
        </w:rPr>
        <w:t>script</w:t>
      </w:r>
      <w:r w:rsidRPr="00805FDD">
        <w:rPr>
          <w:rFonts w:ascii="Consolas" w:eastAsia="Times New Roman" w:hAnsi="Consolas" w:cs="Courier New"/>
          <w:color w:val="A67F59"/>
          <w:kern w:val="0"/>
          <w:lang w:eastAsia="en-IN"/>
          <w14:ligatures w14:val="none"/>
        </w:rPr>
        <w:t>&gt;</w:t>
      </w:r>
    </w:p>
    <w:p w14:paraId="3E850729"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1990B8"/>
          <w:kern w:val="0"/>
          <w:lang w:eastAsia="en-IN"/>
          <w14:ligatures w14:val="none"/>
        </w:rPr>
        <w:t>script</w:t>
      </w:r>
      <w:r w:rsidRPr="00805FDD">
        <w:rPr>
          <w:rFonts w:ascii="Consolas" w:eastAsia="Times New Roman" w:hAnsi="Consolas" w:cs="Courier New"/>
          <w:color w:val="000000"/>
          <w:kern w:val="0"/>
          <w:lang w:eastAsia="en-IN"/>
          <w14:ligatures w14:val="none"/>
        </w:rPr>
        <w:t xml:space="preserve"> src</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"~/lib/jquery-validation/dist/jquery.validate.min.js"</w:t>
      </w:r>
      <w:r w:rsidRPr="00805FDD">
        <w:rPr>
          <w:rFonts w:ascii="Consolas" w:eastAsia="Times New Roman" w:hAnsi="Consolas" w:cs="Courier New"/>
          <w:color w:val="A67F59"/>
          <w:kern w:val="0"/>
          <w:lang w:eastAsia="en-IN"/>
          <w14:ligatures w14:val="none"/>
        </w:rPr>
        <w:t>&gt;&lt;/</w:t>
      </w:r>
      <w:r w:rsidRPr="00805FDD">
        <w:rPr>
          <w:rFonts w:ascii="Consolas" w:eastAsia="Times New Roman" w:hAnsi="Consolas" w:cs="Courier New"/>
          <w:color w:val="000000"/>
          <w:kern w:val="0"/>
          <w:lang w:eastAsia="en-IN"/>
          <w14:ligatures w14:val="none"/>
        </w:rPr>
        <w:t>script</w:t>
      </w:r>
      <w:r w:rsidRPr="00805FDD">
        <w:rPr>
          <w:rFonts w:ascii="Consolas" w:eastAsia="Times New Roman" w:hAnsi="Consolas" w:cs="Courier New"/>
          <w:color w:val="A67F59"/>
          <w:kern w:val="0"/>
          <w:lang w:eastAsia="en-IN"/>
          <w14:ligatures w14:val="none"/>
        </w:rPr>
        <w:t>&gt;</w:t>
      </w:r>
    </w:p>
    <w:p w14:paraId="1070853E"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1990B8"/>
          <w:kern w:val="0"/>
          <w:lang w:eastAsia="en-IN"/>
          <w14:ligatures w14:val="none"/>
        </w:rPr>
        <w:t>script</w:t>
      </w:r>
      <w:r w:rsidRPr="00805FDD">
        <w:rPr>
          <w:rFonts w:ascii="Consolas" w:eastAsia="Times New Roman" w:hAnsi="Consolas" w:cs="Courier New"/>
          <w:color w:val="000000"/>
          <w:kern w:val="0"/>
          <w:lang w:eastAsia="en-IN"/>
          <w14:ligatures w14:val="none"/>
        </w:rPr>
        <w:t xml:space="preserve"> src</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"~/lib/jquery-validation-unobtrusive/jquery.validate.unobtrusive.min.js"</w:t>
      </w:r>
      <w:r w:rsidRPr="00805FDD">
        <w:rPr>
          <w:rFonts w:ascii="Consolas" w:eastAsia="Times New Roman" w:hAnsi="Consolas" w:cs="Courier New"/>
          <w:color w:val="A67F59"/>
          <w:kern w:val="0"/>
          <w:lang w:eastAsia="en-IN"/>
          <w14:ligatures w14:val="none"/>
        </w:rPr>
        <w:t>&gt;&lt;/</w:t>
      </w:r>
      <w:r w:rsidRPr="00805FDD">
        <w:rPr>
          <w:rFonts w:ascii="Consolas" w:eastAsia="Times New Roman" w:hAnsi="Consolas" w:cs="Courier New"/>
          <w:color w:val="000000"/>
          <w:kern w:val="0"/>
          <w:lang w:eastAsia="en-IN"/>
          <w14:ligatures w14:val="none"/>
        </w:rPr>
        <w:t>script</w:t>
      </w:r>
      <w:r w:rsidRPr="00805FDD">
        <w:rPr>
          <w:rFonts w:ascii="Consolas" w:eastAsia="Times New Roman" w:hAnsi="Consolas" w:cs="Courier New"/>
          <w:color w:val="A67F59"/>
          <w:kern w:val="0"/>
          <w:lang w:eastAsia="en-IN"/>
          <w14:ligatures w14:val="none"/>
        </w:rPr>
        <w:t>&gt;</w:t>
      </w:r>
    </w:p>
    <w:p w14:paraId="47B44ABA"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5F6364"/>
          <w:kern w:val="0"/>
          <w:lang w:eastAsia="en-IN"/>
          <w14:ligatures w14:val="none"/>
        </w:rPr>
        <w:t>}</w:t>
      </w:r>
    </w:p>
    <w:p w14:paraId="6AA3AC0B"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BBBBBB"/>
          <w:kern w:val="0"/>
          <w:sz w:val="19"/>
          <w:szCs w:val="19"/>
          <w:lang w:eastAsia="en-IN"/>
          <w14:ligatures w14:val="none"/>
        </w:rPr>
        <w:t>C#</w:t>
      </w:r>
    </w:p>
    <w:p w14:paraId="240C001C"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Copy</w:t>
      </w:r>
    </w:p>
    <w:p w14:paraId="7B6CEB0A"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The View has a Model of type ‘</w:t>
      </w:r>
      <w:r w:rsidRPr="00805FDD">
        <w:rPr>
          <w:rFonts w:ascii="Open Sans" w:eastAsia="Times New Roman" w:hAnsi="Open Sans" w:cs="Open Sans"/>
          <w:i/>
          <w:iCs/>
          <w:color w:val="212121"/>
          <w:kern w:val="0"/>
          <w:lang w:eastAsia="en-IN"/>
          <w14:ligatures w14:val="none"/>
        </w:rPr>
        <w:t>Teacher</w:t>
      </w:r>
      <w:proofErr w:type="gramStart"/>
      <w:r w:rsidRPr="00805FDD">
        <w:rPr>
          <w:rFonts w:ascii="Open Sans" w:eastAsia="Times New Roman" w:hAnsi="Open Sans" w:cs="Open Sans"/>
          <w:color w:val="212121"/>
          <w:kern w:val="0"/>
          <w:lang w:eastAsia="en-IN"/>
          <w14:ligatures w14:val="none"/>
        </w:rPr>
        <w:t>’</w:t>
      </w:r>
      <w:proofErr w:type="gramEnd"/>
      <w:r w:rsidRPr="00805FDD">
        <w:rPr>
          <w:rFonts w:ascii="Open Sans" w:eastAsia="Times New Roman" w:hAnsi="Open Sans" w:cs="Open Sans"/>
          <w:color w:val="212121"/>
          <w:kern w:val="0"/>
          <w:lang w:eastAsia="en-IN"/>
          <w14:ligatures w14:val="none"/>
        </w:rPr>
        <w:t xml:space="preserve"> and it creates Input fields for ‘</w:t>
      </w:r>
      <w:r w:rsidRPr="00805FDD">
        <w:rPr>
          <w:rFonts w:ascii="Open Sans" w:eastAsia="Times New Roman" w:hAnsi="Open Sans" w:cs="Open Sans"/>
          <w:i/>
          <w:iCs/>
          <w:color w:val="212121"/>
          <w:kern w:val="0"/>
          <w:lang w:eastAsia="en-IN"/>
          <w14:ligatures w14:val="none"/>
        </w:rPr>
        <w:t xml:space="preserve">Name, Skills, </w:t>
      </w:r>
      <w:proofErr w:type="spellStart"/>
      <w:r w:rsidRPr="00805FDD">
        <w:rPr>
          <w:rFonts w:ascii="Open Sans" w:eastAsia="Times New Roman" w:hAnsi="Open Sans" w:cs="Open Sans"/>
          <w:i/>
          <w:iCs/>
          <w:color w:val="212121"/>
          <w:kern w:val="0"/>
          <w:lang w:eastAsia="en-IN"/>
          <w14:ligatures w14:val="none"/>
        </w:rPr>
        <w:t>TotalStudents</w:t>
      </w:r>
      <w:proofErr w:type="spellEnd"/>
      <w:r w:rsidRPr="00805FDD">
        <w:rPr>
          <w:rFonts w:ascii="Open Sans" w:eastAsia="Times New Roman" w:hAnsi="Open Sans" w:cs="Open Sans"/>
          <w:i/>
          <w:iCs/>
          <w:color w:val="212121"/>
          <w:kern w:val="0"/>
          <w:lang w:eastAsia="en-IN"/>
          <w14:ligatures w14:val="none"/>
        </w:rPr>
        <w:t xml:space="preserve"> and Salary</w:t>
      </w:r>
      <w:r w:rsidRPr="00805FDD">
        <w:rPr>
          <w:rFonts w:ascii="Open Sans" w:eastAsia="Times New Roman" w:hAnsi="Open Sans" w:cs="Open Sans"/>
          <w:color w:val="212121"/>
          <w:kern w:val="0"/>
          <w:lang w:eastAsia="en-IN"/>
          <w14:ligatures w14:val="none"/>
        </w:rPr>
        <w:t>’, so that user can fill and submit it.</w:t>
      </w:r>
    </w:p>
    <w:p w14:paraId="1C81D9AB" w14:textId="77777777" w:rsidR="00805FDD" w:rsidRPr="00805FDD" w:rsidRDefault="00805FDD" w:rsidP="00805FDD">
      <w:pPr>
        <w:shd w:val="clear" w:color="auto" w:fill="FFFFFF"/>
        <w:spacing w:before="240" w:after="24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 xml:space="preserve">When the Submit button is clicked then the Create Action of type </w:t>
      </w:r>
      <w:proofErr w:type="spellStart"/>
      <w:r w:rsidRPr="00805FDD">
        <w:rPr>
          <w:rFonts w:ascii="Open Sans" w:eastAsia="Times New Roman" w:hAnsi="Open Sans" w:cs="Open Sans"/>
          <w:color w:val="212121"/>
          <w:kern w:val="0"/>
          <w:lang w:eastAsia="en-IN"/>
          <w14:ligatures w14:val="none"/>
        </w:rPr>
        <w:t>HttpPost</w:t>
      </w:r>
      <w:proofErr w:type="spellEnd"/>
      <w:r w:rsidRPr="00805FDD">
        <w:rPr>
          <w:rFonts w:ascii="Open Sans" w:eastAsia="Times New Roman" w:hAnsi="Open Sans" w:cs="Open Sans"/>
          <w:color w:val="212121"/>
          <w:kern w:val="0"/>
          <w:lang w:eastAsia="en-IN"/>
          <w14:ligatures w14:val="none"/>
        </w:rPr>
        <w:t>, is called and the new teacher records is created.</w:t>
      </w:r>
    </w:p>
    <w:p w14:paraId="3C88327D"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 xml:space="preserve">Notice the 3 script files which do the </w:t>
      </w:r>
      <w:proofErr w:type="gramStart"/>
      <w:r w:rsidRPr="00805FDD">
        <w:rPr>
          <w:rFonts w:ascii="Open Sans" w:eastAsia="Times New Roman" w:hAnsi="Open Sans" w:cs="Open Sans"/>
          <w:color w:val="212121"/>
          <w:kern w:val="0"/>
          <w:lang w:eastAsia="en-IN"/>
          <w14:ligatures w14:val="none"/>
        </w:rPr>
        <w:t>Client Side</w:t>
      </w:r>
      <w:proofErr w:type="gramEnd"/>
      <w:r w:rsidRPr="00805FDD">
        <w:rPr>
          <w:rFonts w:ascii="Open Sans" w:eastAsia="Times New Roman" w:hAnsi="Open Sans" w:cs="Open Sans"/>
          <w:color w:val="212121"/>
          <w:kern w:val="0"/>
          <w:lang w:eastAsia="en-IN"/>
          <w14:ligatures w14:val="none"/>
        </w:rPr>
        <w:t xml:space="preserve"> Validation of the input fields in the View, We need to add them to the scripts section given on the </w:t>
      </w:r>
      <w:r w:rsidRPr="00805FDD">
        <w:rPr>
          <w:rFonts w:ascii="Open Sans" w:eastAsia="Times New Roman" w:hAnsi="Open Sans" w:cs="Open Sans"/>
          <w:b/>
          <w:bCs/>
          <w:color w:val="212121"/>
          <w:kern w:val="0"/>
          <w:lang w:eastAsia="en-IN"/>
          <w14:ligatures w14:val="none"/>
        </w:rPr>
        <w:t>_</w:t>
      </w:r>
      <w:proofErr w:type="spellStart"/>
      <w:r w:rsidRPr="00805FDD">
        <w:rPr>
          <w:rFonts w:ascii="Open Sans" w:eastAsia="Times New Roman" w:hAnsi="Open Sans" w:cs="Open Sans"/>
          <w:b/>
          <w:bCs/>
          <w:color w:val="212121"/>
          <w:kern w:val="0"/>
          <w:lang w:eastAsia="en-IN"/>
          <w14:ligatures w14:val="none"/>
        </w:rPr>
        <w:t>Layout.cshtml</w:t>
      </w:r>
      <w:proofErr w:type="spellEnd"/>
      <w:r w:rsidRPr="00805FDD">
        <w:rPr>
          <w:rFonts w:ascii="Open Sans" w:eastAsia="Times New Roman" w:hAnsi="Open Sans" w:cs="Open Sans"/>
          <w:color w:val="212121"/>
          <w:kern w:val="0"/>
          <w:lang w:eastAsia="en-IN"/>
          <w14:ligatures w14:val="none"/>
        </w:rPr>
        <w:t> page. That is why we have used @section scripts {} and then added the 3 scripts to them.</w:t>
      </w:r>
    </w:p>
    <w:p w14:paraId="5005B62F"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@section scripts </w:t>
      </w:r>
      <w:r w:rsidRPr="00805FDD">
        <w:rPr>
          <w:rFonts w:ascii="Consolas" w:eastAsia="Times New Roman" w:hAnsi="Consolas" w:cs="Courier New"/>
          <w:color w:val="5F6364"/>
          <w:kern w:val="0"/>
          <w:lang w:eastAsia="en-IN"/>
          <w14:ligatures w14:val="none"/>
        </w:rPr>
        <w:t>{</w:t>
      </w:r>
    </w:p>
    <w:p w14:paraId="062AFB93"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lastRenderedPageBreak/>
        <w:tab/>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 xml:space="preserve">script </w:t>
      </w:r>
      <w:proofErr w:type="spellStart"/>
      <w:r w:rsidRPr="00805FDD">
        <w:rPr>
          <w:rFonts w:ascii="Consolas" w:eastAsia="Times New Roman" w:hAnsi="Consolas" w:cs="Courier New"/>
          <w:color w:val="000000"/>
          <w:kern w:val="0"/>
          <w:lang w:eastAsia="en-IN"/>
          <w14:ligatures w14:val="none"/>
        </w:rPr>
        <w:t>src</w:t>
      </w:r>
      <w:proofErr w:type="spellEnd"/>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"~/lib/</w:t>
      </w:r>
      <w:proofErr w:type="spellStart"/>
      <w:r w:rsidRPr="00805FDD">
        <w:rPr>
          <w:rFonts w:ascii="Consolas" w:eastAsia="Times New Roman" w:hAnsi="Consolas" w:cs="Courier New"/>
          <w:color w:val="2F9C0A"/>
          <w:kern w:val="0"/>
          <w:lang w:eastAsia="en-IN"/>
          <w14:ligatures w14:val="none"/>
        </w:rPr>
        <w:t>jquery</w:t>
      </w:r>
      <w:proofErr w:type="spellEnd"/>
      <w:r w:rsidRPr="00805FDD">
        <w:rPr>
          <w:rFonts w:ascii="Consolas" w:eastAsia="Times New Roman" w:hAnsi="Consolas" w:cs="Courier New"/>
          <w:color w:val="2F9C0A"/>
          <w:kern w:val="0"/>
          <w:lang w:eastAsia="en-IN"/>
          <w14:ligatures w14:val="none"/>
        </w:rPr>
        <w:t>/</w:t>
      </w:r>
      <w:proofErr w:type="spellStart"/>
      <w:r w:rsidRPr="00805FDD">
        <w:rPr>
          <w:rFonts w:ascii="Consolas" w:eastAsia="Times New Roman" w:hAnsi="Consolas" w:cs="Courier New"/>
          <w:color w:val="2F9C0A"/>
          <w:kern w:val="0"/>
          <w:lang w:eastAsia="en-IN"/>
          <w14:ligatures w14:val="none"/>
        </w:rPr>
        <w:t>dist</w:t>
      </w:r>
      <w:proofErr w:type="spellEnd"/>
      <w:r w:rsidRPr="00805FDD">
        <w:rPr>
          <w:rFonts w:ascii="Consolas" w:eastAsia="Times New Roman" w:hAnsi="Consolas" w:cs="Courier New"/>
          <w:color w:val="2F9C0A"/>
          <w:kern w:val="0"/>
          <w:lang w:eastAsia="en-IN"/>
          <w14:ligatures w14:val="none"/>
        </w:rPr>
        <w:t>/jquery.min.js"</w:t>
      </w:r>
      <w:r w:rsidRPr="00805FDD">
        <w:rPr>
          <w:rFonts w:ascii="Consolas" w:eastAsia="Times New Roman" w:hAnsi="Consolas" w:cs="Courier New"/>
          <w:color w:val="A67F59"/>
          <w:kern w:val="0"/>
          <w:lang w:eastAsia="en-IN"/>
          <w14:ligatures w14:val="none"/>
        </w:rPr>
        <w:t>&gt;&lt;/</w:t>
      </w:r>
      <w:r w:rsidRPr="00805FDD">
        <w:rPr>
          <w:rFonts w:ascii="Consolas" w:eastAsia="Times New Roman" w:hAnsi="Consolas" w:cs="Courier New"/>
          <w:color w:val="000000"/>
          <w:kern w:val="0"/>
          <w:lang w:eastAsia="en-IN"/>
          <w14:ligatures w14:val="none"/>
        </w:rPr>
        <w:t>script</w:t>
      </w:r>
      <w:r w:rsidRPr="00805FDD">
        <w:rPr>
          <w:rFonts w:ascii="Consolas" w:eastAsia="Times New Roman" w:hAnsi="Consolas" w:cs="Courier New"/>
          <w:color w:val="A67F59"/>
          <w:kern w:val="0"/>
          <w:lang w:eastAsia="en-IN"/>
          <w14:ligatures w14:val="none"/>
        </w:rPr>
        <w:t>&gt;</w:t>
      </w:r>
    </w:p>
    <w:p w14:paraId="3A01E95B"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script src</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"~/lib/jquery-validation/dist/jquery.validate.min.js"</w:t>
      </w:r>
      <w:r w:rsidRPr="00805FDD">
        <w:rPr>
          <w:rFonts w:ascii="Consolas" w:eastAsia="Times New Roman" w:hAnsi="Consolas" w:cs="Courier New"/>
          <w:color w:val="A67F59"/>
          <w:kern w:val="0"/>
          <w:lang w:eastAsia="en-IN"/>
          <w14:ligatures w14:val="none"/>
        </w:rPr>
        <w:t>&gt;&lt;/</w:t>
      </w:r>
      <w:r w:rsidRPr="00805FDD">
        <w:rPr>
          <w:rFonts w:ascii="Consolas" w:eastAsia="Times New Roman" w:hAnsi="Consolas" w:cs="Courier New"/>
          <w:color w:val="000000"/>
          <w:kern w:val="0"/>
          <w:lang w:eastAsia="en-IN"/>
          <w14:ligatures w14:val="none"/>
        </w:rPr>
        <w:t>script</w:t>
      </w:r>
      <w:r w:rsidRPr="00805FDD">
        <w:rPr>
          <w:rFonts w:ascii="Consolas" w:eastAsia="Times New Roman" w:hAnsi="Consolas" w:cs="Courier New"/>
          <w:color w:val="A67F59"/>
          <w:kern w:val="0"/>
          <w:lang w:eastAsia="en-IN"/>
          <w14:ligatures w14:val="none"/>
        </w:rPr>
        <w:t>&gt;</w:t>
      </w:r>
    </w:p>
    <w:p w14:paraId="76620F50"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script src</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"~/lib/jquery-validation-unobtrusive/jquery.validate.unobtrusive.min.js"</w:t>
      </w:r>
      <w:r w:rsidRPr="00805FDD">
        <w:rPr>
          <w:rFonts w:ascii="Consolas" w:eastAsia="Times New Roman" w:hAnsi="Consolas" w:cs="Courier New"/>
          <w:color w:val="A67F59"/>
          <w:kern w:val="0"/>
          <w:lang w:eastAsia="en-IN"/>
          <w14:ligatures w14:val="none"/>
        </w:rPr>
        <w:t>&gt;&lt;/</w:t>
      </w:r>
      <w:r w:rsidRPr="00805FDD">
        <w:rPr>
          <w:rFonts w:ascii="Consolas" w:eastAsia="Times New Roman" w:hAnsi="Consolas" w:cs="Courier New"/>
          <w:color w:val="000000"/>
          <w:kern w:val="0"/>
          <w:lang w:eastAsia="en-IN"/>
          <w14:ligatures w14:val="none"/>
        </w:rPr>
        <w:t>script</w:t>
      </w:r>
      <w:r w:rsidRPr="00805FDD">
        <w:rPr>
          <w:rFonts w:ascii="Consolas" w:eastAsia="Times New Roman" w:hAnsi="Consolas" w:cs="Courier New"/>
          <w:color w:val="A67F59"/>
          <w:kern w:val="0"/>
          <w:lang w:eastAsia="en-IN"/>
          <w14:ligatures w14:val="none"/>
        </w:rPr>
        <w:t>&gt;</w:t>
      </w:r>
    </w:p>
    <w:p w14:paraId="2AF2664D"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5F6364"/>
          <w:kern w:val="0"/>
          <w:lang w:eastAsia="en-IN"/>
          <w14:ligatures w14:val="none"/>
        </w:rPr>
        <w:t>}</w:t>
      </w:r>
    </w:p>
    <w:p w14:paraId="304B63BA"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BBBBBB"/>
          <w:kern w:val="0"/>
          <w:sz w:val="19"/>
          <w:szCs w:val="19"/>
          <w:lang w:eastAsia="en-IN"/>
          <w14:ligatures w14:val="none"/>
        </w:rPr>
        <w:t>JavaScript</w:t>
      </w:r>
    </w:p>
    <w:p w14:paraId="573DA28C"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Copy</w:t>
      </w:r>
    </w:p>
    <w:p w14:paraId="7291B5BD"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b/>
          <w:bCs/>
          <w:color w:val="212121"/>
          <w:kern w:val="0"/>
          <w:lang w:eastAsia="en-IN"/>
          <w14:ligatures w14:val="none"/>
        </w:rPr>
        <w:t>Testing the Create Teacher functionality</w:t>
      </w:r>
    </w:p>
    <w:p w14:paraId="5AF60E8B" w14:textId="77777777" w:rsidR="00805FDD" w:rsidRPr="00805FDD" w:rsidRDefault="00805FDD" w:rsidP="00805FDD">
      <w:pPr>
        <w:shd w:val="clear" w:color="auto" w:fill="FFFFFF"/>
        <w:spacing w:before="240" w:after="24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Run the application and in the browser go to the URL of ‘Create’ View, which is – http://localhost:52730/Home/Create. You will see the Create Teacher form in the browser.</w:t>
      </w:r>
    </w:p>
    <w:p w14:paraId="2C98C024" w14:textId="77777777" w:rsidR="00805FDD" w:rsidRPr="00805FDD" w:rsidRDefault="00805FDD" w:rsidP="00805FDD">
      <w:pPr>
        <w:shd w:val="clear" w:color="auto" w:fill="FFFFFF"/>
        <w:spacing w:before="240" w:after="24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Without filling any fields press the Submit button and you will see the validation errors displayed by jQuery Validation plugins instantly without page reload.</w:t>
      </w:r>
    </w:p>
    <w:p w14:paraId="7B0FF027" w14:textId="77777777" w:rsidR="00805FDD" w:rsidRPr="00805FDD" w:rsidRDefault="00805FDD" w:rsidP="00805FDD">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05FDD">
        <w:rPr>
          <w:rFonts w:ascii="Open Sans" w:eastAsia="Times New Roman" w:hAnsi="Open Sans" w:cs="Open Sans"/>
          <w:noProof/>
          <w:color w:val="212121"/>
          <w:kern w:val="0"/>
          <w:lang w:eastAsia="en-IN"/>
          <w14:ligatures w14:val="none"/>
        </w:rPr>
        <w:lastRenderedPageBreak/>
        <w:drawing>
          <wp:inline distT="0" distB="0" distL="0" distR="0" wp14:anchorId="12399501" wp14:editId="4615EF60">
            <wp:extent cx="6573520" cy="6151880"/>
            <wp:effectExtent l="0" t="0" r="0" b="1270"/>
            <wp:docPr id="8" name="Picture 9" descr="ASP.NET CORE client side valid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P.NET CORE client side valida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3520" cy="6151880"/>
                    </a:xfrm>
                    <a:prstGeom prst="rect">
                      <a:avLst/>
                    </a:prstGeom>
                    <a:noFill/>
                    <a:ln>
                      <a:noFill/>
                    </a:ln>
                  </pic:spPr>
                </pic:pic>
              </a:graphicData>
            </a:graphic>
          </wp:inline>
        </w:drawing>
      </w:r>
    </w:p>
    <w:p w14:paraId="2D7D0886" w14:textId="77777777" w:rsidR="00805FDD" w:rsidRPr="00805FDD" w:rsidRDefault="00805FDD" w:rsidP="00805FDD">
      <w:pPr>
        <w:shd w:val="clear" w:color="auto" w:fill="FFFFFF"/>
        <w:spacing w:before="240" w:after="24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Now fill all the fields (as shown by the below image) and click the submit button.</w:t>
      </w:r>
    </w:p>
    <w:p w14:paraId="30BCB600" w14:textId="77777777" w:rsidR="00805FDD" w:rsidRPr="00805FDD" w:rsidRDefault="00805FDD" w:rsidP="00805FDD">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05FDD">
        <w:rPr>
          <w:rFonts w:ascii="Open Sans" w:eastAsia="Times New Roman" w:hAnsi="Open Sans" w:cs="Open Sans"/>
          <w:noProof/>
          <w:color w:val="212121"/>
          <w:kern w:val="0"/>
          <w:lang w:eastAsia="en-IN"/>
          <w14:ligatures w14:val="none"/>
        </w:rPr>
        <w:lastRenderedPageBreak/>
        <w:drawing>
          <wp:inline distT="0" distB="0" distL="0" distR="0" wp14:anchorId="528D0F90" wp14:editId="089AF16A">
            <wp:extent cx="6573520" cy="5201920"/>
            <wp:effectExtent l="0" t="0" r="0" b="0"/>
            <wp:docPr id="9" name="Picture 8" descr="ASP.NET CORE CRUD Create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P.NET CORE CRUD Create reco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73520" cy="5201920"/>
                    </a:xfrm>
                    <a:prstGeom prst="rect">
                      <a:avLst/>
                    </a:prstGeom>
                    <a:noFill/>
                    <a:ln>
                      <a:noFill/>
                    </a:ln>
                  </pic:spPr>
                </pic:pic>
              </a:graphicData>
            </a:graphic>
          </wp:inline>
        </w:drawing>
      </w:r>
    </w:p>
    <w:p w14:paraId="529EF61D" w14:textId="77777777" w:rsidR="00805FDD" w:rsidRPr="00805FDD" w:rsidRDefault="00805FDD" w:rsidP="00805FDD">
      <w:pPr>
        <w:shd w:val="clear" w:color="auto" w:fill="FFFFFF"/>
        <w:spacing w:before="240" w:after="24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 xml:space="preserve">The teacher record will be created in the </w:t>
      </w:r>
      <w:proofErr w:type="gramStart"/>
      <w:r w:rsidRPr="00805FDD">
        <w:rPr>
          <w:rFonts w:ascii="Open Sans" w:eastAsia="Times New Roman" w:hAnsi="Open Sans" w:cs="Open Sans"/>
          <w:color w:val="212121"/>
          <w:kern w:val="0"/>
          <w:lang w:eastAsia="en-IN"/>
          <w14:ligatures w14:val="none"/>
        </w:rPr>
        <w:t>database</w:t>
      </w:r>
      <w:proofErr w:type="gramEnd"/>
      <w:r w:rsidRPr="00805FDD">
        <w:rPr>
          <w:rFonts w:ascii="Open Sans" w:eastAsia="Times New Roman" w:hAnsi="Open Sans" w:cs="Open Sans"/>
          <w:color w:val="212121"/>
          <w:kern w:val="0"/>
          <w:lang w:eastAsia="en-IN"/>
          <w14:ligatures w14:val="none"/>
        </w:rPr>
        <w:t xml:space="preserve"> and you will be redirected to the Index View which is currently empty.</w:t>
      </w:r>
    </w:p>
    <w:p w14:paraId="3754A7C1"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You can confirm the record is inserted in the Teacher’s table. For this go to the ‘</w:t>
      </w:r>
      <w:r w:rsidRPr="00805FDD">
        <w:rPr>
          <w:rFonts w:ascii="Open Sans" w:eastAsia="Times New Roman" w:hAnsi="Open Sans" w:cs="Open Sans"/>
          <w:i/>
          <w:iCs/>
          <w:color w:val="212121"/>
          <w:kern w:val="0"/>
          <w:lang w:eastAsia="en-IN"/>
          <w14:ligatures w14:val="none"/>
        </w:rPr>
        <w:t>SQL Server Object Explorer</w:t>
      </w:r>
      <w:r w:rsidRPr="00805FDD">
        <w:rPr>
          <w:rFonts w:ascii="Open Sans" w:eastAsia="Times New Roman" w:hAnsi="Open Sans" w:cs="Open Sans"/>
          <w:color w:val="212121"/>
          <w:kern w:val="0"/>
          <w:lang w:eastAsia="en-IN"/>
          <w14:ligatures w14:val="none"/>
        </w:rPr>
        <w:t>’, then right click the ‘</w:t>
      </w:r>
      <w:r w:rsidRPr="00805FDD">
        <w:rPr>
          <w:rFonts w:ascii="Open Sans" w:eastAsia="Times New Roman" w:hAnsi="Open Sans" w:cs="Open Sans"/>
          <w:i/>
          <w:iCs/>
          <w:color w:val="212121"/>
          <w:kern w:val="0"/>
          <w:lang w:eastAsia="en-IN"/>
          <w14:ligatures w14:val="none"/>
        </w:rPr>
        <w:t>Teacher</w:t>
      </w:r>
      <w:r w:rsidRPr="00805FDD">
        <w:rPr>
          <w:rFonts w:ascii="Open Sans" w:eastAsia="Times New Roman" w:hAnsi="Open Sans" w:cs="Open Sans"/>
          <w:color w:val="212121"/>
          <w:kern w:val="0"/>
          <w:lang w:eastAsia="en-IN"/>
          <w14:ligatures w14:val="none"/>
        </w:rPr>
        <w:t>’ table and select ‘</w:t>
      </w:r>
      <w:r w:rsidRPr="00805FDD">
        <w:rPr>
          <w:rFonts w:ascii="Open Sans" w:eastAsia="Times New Roman" w:hAnsi="Open Sans" w:cs="Open Sans"/>
          <w:i/>
          <w:iCs/>
          <w:color w:val="212121"/>
          <w:kern w:val="0"/>
          <w:lang w:eastAsia="en-IN"/>
          <w14:ligatures w14:val="none"/>
        </w:rPr>
        <w:t>View Data</w:t>
      </w:r>
      <w:r w:rsidRPr="00805FDD">
        <w:rPr>
          <w:rFonts w:ascii="Open Sans" w:eastAsia="Times New Roman" w:hAnsi="Open Sans" w:cs="Open Sans"/>
          <w:color w:val="212121"/>
          <w:kern w:val="0"/>
          <w:lang w:eastAsia="en-IN"/>
          <w14:ligatures w14:val="none"/>
        </w:rPr>
        <w:t>’.</w:t>
      </w:r>
    </w:p>
    <w:p w14:paraId="45B45C32" w14:textId="77777777" w:rsidR="00805FDD" w:rsidRPr="00805FDD" w:rsidRDefault="00805FDD" w:rsidP="00805FDD">
      <w:pPr>
        <w:shd w:val="clear" w:color="auto" w:fill="FFFFFF"/>
        <w:spacing w:before="240" w:after="24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 xml:space="preserve">The teacher table will </w:t>
      </w:r>
      <w:proofErr w:type="gramStart"/>
      <w:r w:rsidRPr="00805FDD">
        <w:rPr>
          <w:rFonts w:ascii="Open Sans" w:eastAsia="Times New Roman" w:hAnsi="Open Sans" w:cs="Open Sans"/>
          <w:color w:val="212121"/>
          <w:kern w:val="0"/>
          <w:lang w:eastAsia="en-IN"/>
          <w14:ligatures w14:val="none"/>
        </w:rPr>
        <w:t>open</w:t>
      </w:r>
      <w:proofErr w:type="gramEnd"/>
      <w:r w:rsidRPr="00805FDD">
        <w:rPr>
          <w:rFonts w:ascii="Open Sans" w:eastAsia="Times New Roman" w:hAnsi="Open Sans" w:cs="Open Sans"/>
          <w:color w:val="212121"/>
          <w:kern w:val="0"/>
          <w:lang w:eastAsia="en-IN"/>
          <w14:ligatures w14:val="none"/>
        </w:rPr>
        <w:t xml:space="preserve"> and you will see the new teacher record in it, see the below image:</w:t>
      </w:r>
    </w:p>
    <w:p w14:paraId="3341D623" w14:textId="77777777" w:rsidR="00805FDD" w:rsidRPr="00805FDD" w:rsidRDefault="00805FDD" w:rsidP="00805FDD">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05FDD">
        <w:rPr>
          <w:rFonts w:ascii="Open Sans" w:eastAsia="Times New Roman" w:hAnsi="Open Sans" w:cs="Open Sans"/>
          <w:noProof/>
          <w:color w:val="212121"/>
          <w:kern w:val="0"/>
          <w:lang w:eastAsia="en-IN"/>
          <w14:ligatures w14:val="none"/>
        </w:rPr>
        <w:lastRenderedPageBreak/>
        <w:drawing>
          <wp:inline distT="0" distB="0" distL="0" distR="0" wp14:anchorId="3B2C2AC7" wp14:editId="2871E1C5">
            <wp:extent cx="6629400" cy="1493520"/>
            <wp:effectExtent l="0" t="0" r="0" b="0"/>
            <wp:docPr id="10" name="Picture 7" descr="SQL Server Object Explorer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 Server Object Explorer in Visual Studi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9400" cy="1493520"/>
                    </a:xfrm>
                    <a:prstGeom prst="rect">
                      <a:avLst/>
                    </a:prstGeom>
                    <a:noFill/>
                    <a:ln>
                      <a:noFill/>
                    </a:ln>
                  </pic:spPr>
                </pic:pic>
              </a:graphicData>
            </a:graphic>
          </wp:inline>
        </w:drawing>
      </w:r>
      <w:r w:rsidRPr="00805FDD">
        <w:rPr>
          <w:rFonts w:ascii="Open Sans" w:eastAsia="Times New Roman" w:hAnsi="Open Sans" w:cs="Open Sans"/>
          <w:color w:val="212121"/>
          <w:kern w:val="0"/>
          <w:lang w:eastAsia="en-IN"/>
          <w14:ligatures w14:val="none"/>
        </w:rPr>
        <w:t> </w:t>
      </w:r>
    </w:p>
    <w:p w14:paraId="7FC0CCBC"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Here we have taken a single table only, in your app you can add more tables and create relationships like one-to-many, one-to-one between them, and then perform database inserts and other operations. For this you can refer this </w:t>
      </w:r>
      <w:hyperlink r:id="rId15" w:tgtFrame="_blank" w:history="1">
        <w:r w:rsidRPr="00805FDD">
          <w:rPr>
            <w:rFonts w:ascii="Open Sans" w:eastAsia="Times New Roman" w:hAnsi="Open Sans" w:cs="Open Sans"/>
            <w:color w:val="1E88E5"/>
            <w:kern w:val="0"/>
            <w:u w:val="single"/>
            <w:lang w:eastAsia="en-IN"/>
            <w14:ligatures w14:val="none"/>
          </w:rPr>
          <w:t>EF Core article</w:t>
        </w:r>
      </w:hyperlink>
      <w:r w:rsidRPr="00805FDD">
        <w:rPr>
          <w:rFonts w:ascii="Open Sans" w:eastAsia="Times New Roman" w:hAnsi="Open Sans" w:cs="Open Sans"/>
          <w:color w:val="212121"/>
          <w:kern w:val="0"/>
          <w:lang w:eastAsia="en-IN"/>
          <w14:ligatures w14:val="none"/>
        </w:rPr>
        <w:t>.  </w:t>
      </w:r>
    </w:p>
    <w:p w14:paraId="227B4834" w14:textId="77777777" w:rsidR="00805FDD" w:rsidRPr="00805FDD" w:rsidRDefault="00805FDD" w:rsidP="00805FDD">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805FDD">
        <w:rPr>
          <w:rFonts w:ascii="Roboto" w:eastAsia="Times New Roman" w:hAnsi="Roboto" w:cs="Open Sans"/>
          <w:color w:val="212121"/>
          <w:kern w:val="0"/>
          <w:sz w:val="36"/>
          <w:szCs w:val="36"/>
          <w:lang w:eastAsia="en-IN"/>
          <w14:ligatures w14:val="none"/>
        </w:rPr>
        <w:t>Performing the READ Teacher Functionality </w:t>
      </w:r>
    </w:p>
    <w:p w14:paraId="6E8DA8C3"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 xml:space="preserve">Now we will create the READ Teacher Functionality. </w:t>
      </w:r>
      <w:proofErr w:type="gramStart"/>
      <w:r w:rsidRPr="00805FDD">
        <w:rPr>
          <w:rFonts w:ascii="Open Sans" w:eastAsia="Times New Roman" w:hAnsi="Open Sans" w:cs="Open Sans"/>
          <w:color w:val="212121"/>
          <w:kern w:val="0"/>
          <w:lang w:eastAsia="en-IN"/>
          <w14:ligatures w14:val="none"/>
        </w:rPr>
        <w:t>So</w:t>
      </w:r>
      <w:proofErr w:type="gramEnd"/>
      <w:r w:rsidRPr="00805FDD">
        <w:rPr>
          <w:rFonts w:ascii="Open Sans" w:eastAsia="Times New Roman" w:hAnsi="Open Sans" w:cs="Open Sans"/>
          <w:color w:val="212121"/>
          <w:kern w:val="0"/>
          <w:lang w:eastAsia="en-IN"/>
          <w14:ligatures w14:val="none"/>
        </w:rPr>
        <w:t xml:space="preserve"> change the </w:t>
      </w:r>
      <w:r w:rsidRPr="00805FDD">
        <w:rPr>
          <w:rFonts w:ascii="Open Sans" w:eastAsia="Times New Roman" w:hAnsi="Open Sans" w:cs="Open Sans"/>
          <w:b/>
          <w:bCs/>
          <w:color w:val="212121"/>
          <w:kern w:val="0"/>
          <w:lang w:eastAsia="en-IN"/>
          <w14:ligatures w14:val="none"/>
        </w:rPr>
        <w:t>Index Action</w:t>
      </w:r>
      <w:r w:rsidRPr="00805FDD">
        <w:rPr>
          <w:rFonts w:ascii="Open Sans" w:eastAsia="Times New Roman" w:hAnsi="Open Sans" w:cs="Open Sans"/>
          <w:color w:val="212121"/>
          <w:kern w:val="0"/>
          <w:lang w:eastAsia="en-IN"/>
          <w14:ligatures w14:val="none"/>
        </w:rPr>
        <w:t> in the Home Controller to return all the teachers to the View as shown below:</w:t>
      </w:r>
    </w:p>
    <w:p w14:paraId="4B9031AE"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1990B8"/>
          <w:kern w:val="0"/>
          <w:lang w:eastAsia="en-IN"/>
          <w14:ligatures w14:val="none"/>
        </w:rPr>
        <w:t>public</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1990B8"/>
          <w:kern w:val="0"/>
          <w:lang w:eastAsia="en-IN"/>
          <w14:ligatures w14:val="none"/>
        </w:rPr>
        <w:t>IActionResult</w:t>
      </w:r>
      <w:proofErr w:type="spellEnd"/>
      <w:r w:rsidRPr="00805FDD">
        <w:rPr>
          <w:rFonts w:ascii="Consolas" w:eastAsia="Times New Roman" w:hAnsi="Consolas" w:cs="Courier New"/>
          <w:color w:val="000000"/>
          <w:kern w:val="0"/>
          <w:lang w:eastAsia="en-IN"/>
          <w14:ligatures w14:val="none"/>
        </w:rPr>
        <w:t xml:space="preserve"> </w:t>
      </w:r>
      <w:proofErr w:type="gramStart"/>
      <w:r w:rsidRPr="00805FDD">
        <w:rPr>
          <w:rFonts w:ascii="Consolas" w:eastAsia="Times New Roman" w:hAnsi="Consolas" w:cs="Courier New"/>
          <w:color w:val="2F9C0A"/>
          <w:kern w:val="0"/>
          <w:lang w:eastAsia="en-IN"/>
          <w14:ligatures w14:val="none"/>
        </w:rPr>
        <w:t>Index</w:t>
      </w:r>
      <w:r w:rsidRPr="00805FDD">
        <w:rPr>
          <w:rFonts w:ascii="Consolas" w:eastAsia="Times New Roman" w:hAnsi="Consolas" w:cs="Courier New"/>
          <w:color w:val="5F6364"/>
          <w:kern w:val="0"/>
          <w:lang w:eastAsia="en-IN"/>
          <w14:ligatures w14:val="none"/>
        </w:rPr>
        <w:t>(</w:t>
      </w:r>
      <w:proofErr w:type="gramEnd"/>
      <w:r w:rsidRPr="00805FDD">
        <w:rPr>
          <w:rFonts w:ascii="Consolas" w:eastAsia="Times New Roman" w:hAnsi="Consolas" w:cs="Courier New"/>
          <w:color w:val="5F6364"/>
          <w:kern w:val="0"/>
          <w:lang w:eastAsia="en-IN"/>
          <w14:ligatures w14:val="none"/>
        </w:rPr>
        <w:t>)</w:t>
      </w:r>
    </w:p>
    <w:p w14:paraId="75CECF54"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5F6364"/>
          <w:kern w:val="0"/>
          <w:lang w:eastAsia="en-IN"/>
          <w14:ligatures w14:val="none"/>
        </w:rPr>
        <w:t>{</w:t>
      </w:r>
    </w:p>
    <w:p w14:paraId="19F4B1AB"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1990B8"/>
          <w:kern w:val="0"/>
          <w:lang w:eastAsia="en-IN"/>
          <w14:ligatures w14:val="none"/>
        </w:rPr>
        <w:t>return</w:t>
      </w:r>
      <w:r w:rsidRPr="00805FDD">
        <w:rPr>
          <w:rFonts w:ascii="Consolas" w:eastAsia="Times New Roman" w:hAnsi="Consolas" w:cs="Courier New"/>
          <w:color w:val="000000"/>
          <w:kern w:val="0"/>
          <w:lang w:eastAsia="en-IN"/>
          <w14:ligatures w14:val="none"/>
        </w:rPr>
        <w:t xml:space="preserve"> </w:t>
      </w:r>
      <w:proofErr w:type="gramStart"/>
      <w:r w:rsidRPr="00805FDD">
        <w:rPr>
          <w:rFonts w:ascii="Consolas" w:eastAsia="Times New Roman" w:hAnsi="Consolas" w:cs="Courier New"/>
          <w:color w:val="2F9C0A"/>
          <w:kern w:val="0"/>
          <w:lang w:eastAsia="en-IN"/>
          <w14:ligatures w14:val="none"/>
        </w:rPr>
        <w:t>View</w:t>
      </w:r>
      <w:r w:rsidRPr="00805FDD">
        <w:rPr>
          <w:rFonts w:ascii="Consolas" w:eastAsia="Times New Roman" w:hAnsi="Consolas" w:cs="Courier New"/>
          <w:color w:val="5F6364"/>
          <w:kern w:val="0"/>
          <w:lang w:eastAsia="en-IN"/>
          <w14:ligatures w14:val="none"/>
        </w:rPr>
        <w:t>(</w:t>
      </w:r>
      <w:proofErr w:type="spellStart"/>
      <w:proofErr w:type="gramEnd"/>
      <w:r w:rsidRPr="00805FDD">
        <w:rPr>
          <w:rFonts w:ascii="Consolas" w:eastAsia="Times New Roman" w:hAnsi="Consolas" w:cs="Courier New"/>
          <w:color w:val="000000"/>
          <w:kern w:val="0"/>
          <w:lang w:eastAsia="en-IN"/>
          <w14:ligatures w14:val="none"/>
        </w:rPr>
        <w:t>schoolContext</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Teacher</w:t>
      </w:r>
      <w:proofErr w:type="spellEnd"/>
      <w:r w:rsidRPr="00805FDD">
        <w:rPr>
          <w:rFonts w:ascii="Consolas" w:eastAsia="Times New Roman" w:hAnsi="Consolas" w:cs="Courier New"/>
          <w:color w:val="5F6364"/>
          <w:kern w:val="0"/>
          <w:lang w:eastAsia="en-IN"/>
          <w14:ligatures w14:val="none"/>
        </w:rPr>
        <w:t>);</w:t>
      </w:r>
    </w:p>
    <w:p w14:paraId="5B50B32D"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5F6364"/>
          <w:kern w:val="0"/>
          <w:lang w:eastAsia="en-IN"/>
          <w14:ligatures w14:val="none"/>
        </w:rPr>
        <w:t>}</w:t>
      </w:r>
    </w:p>
    <w:p w14:paraId="41F6BF2E"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BBBBBB"/>
          <w:kern w:val="0"/>
          <w:sz w:val="19"/>
          <w:szCs w:val="19"/>
          <w:lang w:eastAsia="en-IN"/>
          <w14:ligatures w14:val="none"/>
        </w:rPr>
        <w:t>C#</w:t>
      </w:r>
    </w:p>
    <w:p w14:paraId="32112EE3"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Copy</w:t>
      </w:r>
    </w:p>
    <w:p w14:paraId="584098E0"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The code – </w:t>
      </w:r>
      <w:proofErr w:type="spellStart"/>
      <w:r w:rsidRPr="00805FDD">
        <w:rPr>
          <w:rFonts w:ascii="Open Sans" w:eastAsia="Times New Roman" w:hAnsi="Open Sans" w:cs="Open Sans"/>
          <w:b/>
          <w:bCs/>
          <w:color w:val="212121"/>
          <w:kern w:val="0"/>
          <w:lang w:eastAsia="en-IN"/>
          <w14:ligatures w14:val="none"/>
        </w:rPr>
        <w:t>schoolContext.Teacher</w:t>
      </w:r>
      <w:proofErr w:type="spellEnd"/>
      <w:r w:rsidRPr="00805FDD">
        <w:rPr>
          <w:rFonts w:ascii="Open Sans" w:eastAsia="Times New Roman" w:hAnsi="Open Sans" w:cs="Open Sans"/>
          <w:color w:val="212121"/>
          <w:kern w:val="0"/>
          <w:lang w:eastAsia="en-IN"/>
          <w14:ligatures w14:val="none"/>
        </w:rPr>
        <w:t xml:space="preserve"> will get all the </w:t>
      </w:r>
      <w:proofErr w:type="gramStart"/>
      <w:r w:rsidRPr="00805FDD">
        <w:rPr>
          <w:rFonts w:ascii="Open Sans" w:eastAsia="Times New Roman" w:hAnsi="Open Sans" w:cs="Open Sans"/>
          <w:color w:val="212121"/>
          <w:kern w:val="0"/>
          <w:lang w:eastAsia="en-IN"/>
          <w14:ligatures w14:val="none"/>
        </w:rPr>
        <w:t>teachers</w:t>
      </w:r>
      <w:proofErr w:type="gramEnd"/>
      <w:r w:rsidRPr="00805FDD">
        <w:rPr>
          <w:rFonts w:ascii="Open Sans" w:eastAsia="Times New Roman" w:hAnsi="Open Sans" w:cs="Open Sans"/>
          <w:color w:val="212121"/>
          <w:kern w:val="0"/>
          <w:lang w:eastAsia="en-IN"/>
          <w14:ligatures w14:val="none"/>
        </w:rPr>
        <w:t xml:space="preserve"> entity from Entity Framework Core.</w:t>
      </w:r>
    </w:p>
    <w:p w14:paraId="41359E1F"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Next, to the </w:t>
      </w:r>
      <w:proofErr w:type="spellStart"/>
      <w:r w:rsidRPr="00805FDD">
        <w:rPr>
          <w:rFonts w:ascii="Open Sans" w:eastAsia="Times New Roman" w:hAnsi="Open Sans" w:cs="Open Sans"/>
          <w:b/>
          <w:bCs/>
          <w:i/>
          <w:iCs/>
          <w:color w:val="212121"/>
          <w:kern w:val="0"/>
          <w:lang w:eastAsia="en-IN"/>
          <w14:ligatures w14:val="none"/>
        </w:rPr>
        <w:t>Index.cshtml</w:t>
      </w:r>
      <w:proofErr w:type="spellEnd"/>
      <w:r w:rsidRPr="00805FDD">
        <w:rPr>
          <w:rFonts w:ascii="Open Sans" w:eastAsia="Times New Roman" w:hAnsi="Open Sans" w:cs="Open Sans"/>
          <w:i/>
          <w:iCs/>
          <w:color w:val="212121"/>
          <w:kern w:val="0"/>
          <w:lang w:eastAsia="en-IN"/>
          <w14:ligatures w14:val="none"/>
        </w:rPr>
        <w:t> </w:t>
      </w:r>
      <w:r w:rsidRPr="00805FDD">
        <w:rPr>
          <w:rFonts w:ascii="Open Sans" w:eastAsia="Times New Roman" w:hAnsi="Open Sans" w:cs="Open Sans"/>
          <w:color w:val="212121"/>
          <w:kern w:val="0"/>
          <w:lang w:eastAsia="en-IN"/>
          <w14:ligatures w14:val="none"/>
        </w:rPr>
        <w:t>view given inside the ‘Views/Home/’ folder, add the following code,</w:t>
      </w:r>
    </w:p>
    <w:p w14:paraId="40FFCF72"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@model </w:t>
      </w:r>
      <w:proofErr w:type="spellStart"/>
      <w:r w:rsidRPr="00805FDD">
        <w:rPr>
          <w:rFonts w:ascii="Consolas" w:eastAsia="Times New Roman" w:hAnsi="Consolas" w:cs="Courier New"/>
          <w:color w:val="000000"/>
          <w:kern w:val="0"/>
          <w:lang w:eastAsia="en-IN"/>
          <w14:ligatures w14:val="none"/>
        </w:rPr>
        <w:t>IEnumerable</w:t>
      </w:r>
      <w:proofErr w:type="spellEnd"/>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Teacher</w:t>
      </w:r>
      <w:r w:rsidRPr="00805FDD">
        <w:rPr>
          <w:rFonts w:ascii="Consolas" w:eastAsia="Times New Roman" w:hAnsi="Consolas" w:cs="Courier New"/>
          <w:color w:val="A67F59"/>
          <w:kern w:val="0"/>
          <w:lang w:eastAsia="en-IN"/>
          <w14:ligatures w14:val="none"/>
        </w:rPr>
        <w:t>&gt;</w:t>
      </w:r>
    </w:p>
    <w:p w14:paraId="30C62D7E"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3DCC15E3"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w:t>
      </w:r>
      <w:r w:rsidRPr="00805FDD">
        <w:rPr>
          <w:rFonts w:ascii="Consolas" w:eastAsia="Times New Roman" w:hAnsi="Consolas" w:cs="Courier New"/>
          <w:color w:val="5F6364"/>
          <w:kern w:val="0"/>
          <w:lang w:eastAsia="en-IN"/>
          <w14:ligatures w14:val="none"/>
        </w:rPr>
        <w:t>{</w:t>
      </w:r>
    </w:p>
    <w:p w14:paraId="59707A82"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Layout </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2F9C0A"/>
          <w:kern w:val="0"/>
          <w:lang w:eastAsia="en-IN"/>
          <w14:ligatures w14:val="none"/>
        </w:rPr>
        <w:t>"_Layout</w:t>
      </w:r>
      <w:proofErr w:type="gramStart"/>
      <w:r w:rsidRPr="00805FDD">
        <w:rPr>
          <w:rFonts w:ascii="Consolas" w:eastAsia="Times New Roman" w:hAnsi="Consolas" w:cs="Courier New"/>
          <w:color w:val="2F9C0A"/>
          <w:kern w:val="0"/>
          <w:lang w:eastAsia="en-IN"/>
          <w14:ligatures w14:val="none"/>
        </w:rPr>
        <w:t>"</w:t>
      </w:r>
      <w:r w:rsidRPr="00805FDD">
        <w:rPr>
          <w:rFonts w:ascii="Consolas" w:eastAsia="Times New Roman" w:hAnsi="Consolas" w:cs="Courier New"/>
          <w:color w:val="5F6364"/>
          <w:kern w:val="0"/>
          <w:lang w:eastAsia="en-IN"/>
          <w14:ligatures w14:val="none"/>
        </w:rPr>
        <w:t>;</w:t>
      </w:r>
      <w:proofErr w:type="gramEnd"/>
    </w:p>
    <w:p w14:paraId="4B18AD49"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var</w:t>
      </w:r>
      <w:r w:rsidRPr="00805FDD">
        <w:rPr>
          <w:rFonts w:ascii="Consolas" w:eastAsia="Times New Roman" w:hAnsi="Consolas" w:cs="Courier New"/>
          <w:color w:val="000000"/>
          <w:kern w:val="0"/>
          <w:lang w:eastAsia="en-IN"/>
          <w14:ligatures w14:val="none"/>
        </w:rPr>
        <w:t xml:space="preserve"> title </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2F9C0A"/>
          <w:kern w:val="0"/>
          <w:lang w:eastAsia="en-IN"/>
          <w14:ligatures w14:val="none"/>
        </w:rPr>
        <w:t>"READ Teacher</w:t>
      </w:r>
      <w:proofErr w:type="gramStart"/>
      <w:r w:rsidRPr="00805FDD">
        <w:rPr>
          <w:rFonts w:ascii="Consolas" w:eastAsia="Times New Roman" w:hAnsi="Consolas" w:cs="Courier New"/>
          <w:color w:val="2F9C0A"/>
          <w:kern w:val="0"/>
          <w:lang w:eastAsia="en-IN"/>
          <w14:ligatures w14:val="none"/>
        </w:rPr>
        <w:t>"</w:t>
      </w:r>
      <w:r w:rsidRPr="00805FDD">
        <w:rPr>
          <w:rFonts w:ascii="Consolas" w:eastAsia="Times New Roman" w:hAnsi="Consolas" w:cs="Courier New"/>
          <w:color w:val="5F6364"/>
          <w:kern w:val="0"/>
          <w:lang w:eastAsia="en-IN"/>
          <w14:ligatures w14:val="none"/>
        </w:rPr>
        <w:t>;</w:t>
      </w:r>
      <w:proofErr w:type="gramEnd"/>
    </w:p>
    <w:p w14:paraId="0CBC9E1E"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000000"/>
          <w:kern w:val="0"/>
          <w:lang w:eastAsia="en-IN"/>
          <w14:ligatures w14:val="none"/>
        </w:rPr>
        <w:t>ViewData</w:t>
      </w:r>
      <w:proofErr w:type="spell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"Title"</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 xml:space="preserve"> </w:t>
      </w:r>
      <w:proofErr w:type="gramStart"/>
      <w:r w:rsidRPr="00805FDD">
        <w:rPr>
          <w:rFonts w:ascii="Consolas" w:eastAsia="Times New Roman" w:hAnsi="Consolas" w:cs="Courier New"/>
          <w:color w:val="000000"/>
          <w:kern w:val="0"/>
          <w:lang w:eastAsia="en-IN"/>
          <w14:ligatures w14:val="none"/>
        </w:rPr>
        <w:t>title</w:t>
      </w:r>
      <w:r w:rsidRPr="00805FDD">
        <w:rPr>
          <w:rFonts w:ascii="Consolas" w:eastAsia="Times New Roman" w:hAnsi="Consolas" w:cs="Courier New"/>
          <w:color w:val="5F6364"/>
          <w:kern w:val="0"/>
          <w:lang w:eastAsia="en-IN"/>
          <w14:ligatures w14:val="none"/>
        </w:rPr>
        <w:t>;</w:t>
      </w:r>
      <w:proofErr w:type="gramEnd"/>
    </w:p>
    <w:p w14:paraId="3B0A9B26"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5F6364"/>
          <w:kern w:val="0"/>
          <w:lang w:eastAsia="en-IN"/>
          <w14:ligatures w14:val="none"/>
        </w:rPr>
        <w:t>}</w:t>
      </w:r>
    </w:p>
    <w:p w14:paraId="20EEC7C4"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03725E35"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h2</w:t>
      </w:r>
      <w:r w:rsidRPr="00805FDD">
        <w:rPr>
          <w:rFonts w:ascii="Consolas" w:eastAsia="Times New Roman" w:hAnsi="Consolas" w:cs="Courier New"/>
          <w:color w:val="A67F59"/>
          <w:kern w:val="0"/>
          <w:lang w:eastAsia="en-IN"/>
          <w14:ligatures w14:val="none"/>
        </w:rPr>
        <w:t>&gt;</w:t>
      </w:r>
      <w:r w:rsidRPr="00805FDD">
        <w:rPr>
          <w:rFonts w:ascii="Consolas" w:eastAsia="Times New Roman" w:hAnsi="Consolas" w:cs="Courier New"/>
          <w:color w:val="000000"/>
          <w:kern w:val="0"/>
          <w:lang w:eastAsia="en-IN"/>
          <w14:ligatures w14:val="none"/>
        </w:rPr>
        <w:t>@title</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h2</w:t>
      </w:r>
      <w:r w:rsidRPr="00805FDD">
        <w:rPr>
          <w:rFonts w:ascii="Consolas" w:eastAsia="Times New Roman" w:hAnsi="Consolas" w:cs="Courier New"/>
          <w:color w:val="A67F59"/>
          <w:kern w:val="0"/>
          <w:lang w:eastAsia="en-IN"/>
          <w14:ligatures w14:val="none"/>
        </w:rPr>
        <w:t>&gt;</w:t>
      </w:r>
    </w:p>
    <w:p w14:paraId="5594CCFA"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488875BA"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h3</w:t>
      </w:r>
      <w:r w:rsidRPr="00805FDD">
        <w:rPr>
          <w:rFonts w:ascii="Consolas" w:eastAsia="Times New Roman" w:hAnsi="Consolas" w:cs="Courier New"/>
          <w:color w:val="A67F59"/>
          <w:kern w:val="0"/>
          <w:lang w:eastAsia="en-IN"/>
          <w14:ligatures w14:val="none"/>
        </w:rPr>
        <w:t>&gt;&lt;</w:t>
      </w:r>
      <w:proofErr w:type="gramStart"/>
      <w:r w:rsidRPr="00805FDD">
        <w:rPr>
          <w:rFonts w:ascii="Consolas" w:eastAsia="Times New Roman" w:hAnsi="Consolas" w:cs="Courier New"/>
          <w:color w:val="000000"/>
          <w:kern w:val="0"/>
          <w:lang w:eastAsia="en-IN"/>
          <w14:ligatures w14:val="none"/>
        </w:rPr>
        <w:t>a</w:t>
      </w:r>
      <w:proofErr w:type="gramEnd"/>
      <w:r w:rsidRPr="00805FDD">
        <w:rPr>
          <w:rFonts w:ascii="Consolas" w:eastAsia="Times New Roman" w:hAnsi="Consolas" w:cs="Courier New"/>
          <w:color w:val="000000"/>
          <w:kern w:val="0"/>
          <w:lang w:eastAsia="en-IN"/>
          <w14:ligatures w14:val="none"/>
        </w:rPr>
        <w:t xml:space="preserve"> asp</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action</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"Create"</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class</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w:t>
      </w:r>
      <w:proofErr w:type="spellStart"/>
      <w:r w:rsidRPr="00805FDD">
        <w:rPr>
          <w:rFonts w:ascii="Consolas" w:eastAsia="Times New Roman" w:hAnsi="Consolas" w:cs="Courier New"/>
          <w:color w:val="2F9C0A"/>
          <w:kern w:val="0"/>
          <w:lang w:eastAsia="en-IN"/>
          <w14:ligatures w14:val="none"/>
        </w:rPr>
        <w:t>btn</w:t>
      </w:r>
      <w:proofErr w:type="spellEnd"/>
      <w:r w:rsidRPr="00805FDD">
        <w:rPr>
          <w:rFonts w:ascii="Consolas" w:eastAsia="Times New Roman" w:hAnsi="Consolas" w:cs="Courier New"/>
          <w:color w:val="2F9C0A"/>
          <w:kern w:val="0"/>
          <w:lang w:eastAsia="en-IN"/>
          <w14:ligatures w14:val="none"/>
        </w:rPr>
        <w:t xml:space="preserve"> </w:t>
      </w:r>
      <w:proofErr w:type="spellStart"/>
      <w:r w:rsidRPr="00805FDD">
        <w:rPr>
          <w:rFonts w:ascii="Consolas" w:eastAsia="Times New Roman" w:hAnsi="Consolas" w:cs="Courier New"/>
          <w:color w:val="2F9C0A"/>
          <w:kern w:val="0"/>
          <w:lang w:eastAsia="en-IN"/>
          <w14:ligatures w14:val="none"/>
        </w:rPr>
        <w:t>btn-sm</w:t>
      </w:r>
      <w:proofErr w:type="spellEnd"/>
      <w:r w:rsidRPr="00805FDD">
        <w:rPr>
          <w:rFonts w:ascii="Consolas" w:eastAsia="Times New Roman" w:hAnsi="Consolas" w:cs="Courier New"/>
          <w:color w:val="2F9C0A"/>
          <w:kern w:val="0"/>
          <w:lang w:eastAsia="en-IN"/>
          <w14:ligatures w14:val="none"/>
        </w:rPr>
        <w:t xml:space="preserve"> </w:t>
      </w:r>
      <w:proofErr w:type="spellStart"/>
      <w:r w:rsidRPr="00805FDD">
        <w:rPr>
          <w:rFonts w:ascii="Consolas" w:eastAsia="Times New Roman" w:hAnsi="Consolas" w:cs="Courier New"/>
          <w:color w:val="2F9C0A"/>
          <w:kern w:val="0"/>
          <w:lang w:eastAsia="en-IN"/>
          <w14:ligatures w14:val="none"/>
        </w:rPr>
        <w:t>btn</w:t>
      </w:r>
      <w:proofErr w:type="spellEnd"/>
      <w:r w:rsidRPr="00805FDD">
        <w:rPr>
          <w:rFonts w:ascii="Consolas" w:eastAsia="Times New Roman" w:hAnsi="Consolas" w:cs="Courier New"/>
          <w:color w:val="2F9C0A"/>
          <w:kern w:val="0"/>
          <w:lang w:eastAsia="en-IN"/>
          <w14:ligatures w14:val="none"/>
        </w:rPr>
        <w:t>-secondary"</w:t>
      </w:r>
      <w:r w:rsidRPr="00805FDD">
        <w:rPr>
          <w:rFonts w:ascii="Consolas" w:eastAsia="Times New Roman" w:hAnsi="Consolas" w:cs="Courier New"/>
          <w:color w:val="A67F59"/>
          <w:kern w:val="0"/>
          <w:lang w:eastAsia="en-IN"/>
          <w14:ligatures w14:val="none"/>
        </w:rPr>
        <w:t>&gt;</w:t>
      </w:r>
      <w:r w:rsidRPr="00805FDD">
        <w:rPr>
          <w:rFonts w:ascii="Consolas" w:eastAsia="Times New Roman" w:hAnsi="Consolas" w:cs="Courier New"/>
          <w:color w:val="000000"/>
          <w:kern w:val="0"/>
          <w:lang w:eastAsia="en-IN"/>
          <w14:ligatures w14:val="none"/>
        </w:rPr>
        <w:t>Create</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a</w:t>
      </w:r>
      <w:r w:rsidRPr="00805FDD">
        <w:rPr>
          <w:rFonts w:ascii="Consolas" w:eastAsia="Times New Roman" w:hAnsi="Consolas" w:cs="Courier New"/>
          <w:color w:val="A67F59"/>
          <w:kern w:val="0"/>
          <w:lang w:eastAsia="en-IN"/>
          <w14:ligatures w14:val="none"/>
        </w:rPr>
        <w:t>&gt;&lt;/</w:t>
      </w:r>
      <w:r w:rsidRPr="00805FDD">
        <w:rPr>
          <w:rFonts w:ascii="Consolas" w:eastAsia="Times New Roman" w:hAnsi="Consolas" w:cs="Courier New"/>
          <w:color w:val="000000"/>
          <w:kern w:val="0"/>
          <w:lang w:eastAsia="en-IN"/>
          <w14:ligatures w14:val="none"/>
        </w:rPr>
        <w:t>h3</w:t>
      </w:r>
      <w:r w:rsidRPr="00805FDD">
        <w:rPr>
          <w:rFonts w:ascii="Consolas" w:eastAsia="Times New Roman" w:hAnsi="Consolas" w:cs="Courier New"/>
          <w:color w:val="A67F59"/>
          <w:kern w:val="0"/>
          <w:lang w:eastAsia="en-IN"/>
          <w14:ligatures w14:val="none"/>
        </w:rPr>
        <w:t>&gt;</w:t>
      </w:r>
    </w:p>
    <w:p w14:paraId="3619316B"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 xml:space="preserve">table </w:t>
      </w:r>
      <w:r w:rsidRPr="00805FDD">
        <w:rPr>
          <w:rFonts w:ascii="Consolas" w:eastAsia="Times New Roman" w:hAnsi="Consolas" w:cs="Courier New"/>
          <w:color w:val="1990B8"/>
          <w:kern w:val="0"/>
          <w:lang w:eastAsia="en-IN"/>
          <w14:ligatures w14:val="none"/>
        </w:rPr>
        <w:t>class</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"table table-bordered table-</w:t>
      </w:r>
      <w:proofErr w:type="spellStart"/>
      <w:r w:rsidRPr="00805FDD">
        <w:rPr>
          <w:rFonts w:ascii="Consolas" w:eastAsia="Times New Roman" w:hAnsi="Consolas" w:cs="Courier New"/>
          <w:color w:val="2F9C0A"/>
          <w:kern w:val="0"/>
          <w:lang w:eastAsia="en-IN"/>
          <w14:ligatures w14:val="none"/>
        </w:rPr>
        <w:t>sm</w:t>
      </w:r>
      <w:proofErr w:type="spellEnd"/>
      <w:r w:rsidRPr="00805FDD">
        <w:rPr>
          <w:rFonts w:ascii="Consolas" w:eastAsia="Times New Roman" w:hAnsi="Consolas" w:cs="Courier New"/>
          <w:color w:val="2F9C0A"/>
          <w:kern w:val="0"/>
          <w:lang w:eastAsia="en-IN"/>
          <w14:ligatures w14:val="none"/>
        </w:rPr>
        <w:t xml:space="preserve"> table-striped"</w:t>
      </w:r>
      <w:r w:rsidRPr="00805FDD">
        <w:rPr>
          <w:rFonts w:ascii="Consolas" w:eastAsia="Times New Roman" w:hAnsi="Consolas" w:cs="Courier New"/>
          <w:color w:val="A67F59"/>
          <w:kern w:val="0"/>
          <w:lang w:eastAsia="en-IN"/>
          <w14:ligatures w14:val="none"/>
        </w:rPr>
        <w:t>&gt;</w:t>
      </w:r>
    </w:p>
    <w:p w14:paraId="7F89AF55"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&lt;</w:t>
      </w:r>
      <w:proofErr w:type="spellStart"/>
      <w:r w:rsidRPr="00805FDD">
        <w:rPr>
          <w:rFonts w:ascii="Consolas" w:eastAsia="Times New Roman" w:hAnsi="Consolas" w:cs="Courier New"/>
          <w:color w:val="000000"/>
          <w:kern w:val="0"/>
          <w:lang w:eastAsia="en-IN"/>
          <w14:ligatures w14:val="none"/>
        </w:rPr>
        <w:t>thead</w:t>
      </w:r>
      <w:proofErr w:type="spellEnd"/>
      <w:r w:rsidRPr="00805FDD">
        <w:rPr>
          <w:rFonts w:ascii="Consolas" w:eastAsia="Times New Roman" w:hAnsi="Consolas" w:cs="Courier New"/>
          <w:color w:val="A67F59"/>
          <w:kern w:val="0"/>
          <w:lang w:eastAsia="en-IN"/>
          <w14:ligatures w14:val="none"/>
        </w:rPr>
        <w:t>&gt;</w:t>
      </w:r>
    </w:p>
    <w:p w14:paraId="60184B6F"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tr</w:t>
      </w:r>
      <w:r w:rsidRPr="00805FDD">
        <w:rPr>
          <w:rFonts w:ascii="Consolas" w:eastAsia="Times New Roman" w:hAnsi="Consolas" w:cs="Courier New"/>
          <w:color w:val="A67F59"/>
          <w:kern w:val="0"/>
          <w:lang w:eastAsia="en-IN"/>
          <w14:ligatures w14:val="none"/>
        </w:rPr>
        <w:t>&gt;&lt;</w:t>
      </w:r>
      <w:proofErr w:type="spellStart"/>
      <w:r w:rsidRPr="00805FDD">
        <w:rPr>
          <w:rFonts w:ascii="Consolas" w:eastAsia="Times New Roman" w:hAnsi="Consolas" w:cs="Courier New"/>
          <w:color w:val="000000"/>
          <w:kern w:val="0"/>
          <w:lang w:eastAsia="en-IN"/>
          <w14:ligatures w14:val="none"/>
        </w:rPr>
        <w:t>th</w:t>
      </w:r>
      <w:proofErr w:type="spellEnd"/>
      <w:r w:rsidRPr="00805FDD">
        <w:rPr>
          <w:rFonts w:ascii="Consolas" w:eastAsia="Times New Roman" w:hAnsi="Consolas" w:cs="Courier New"/>
          <w:color w:val="A67F59"/>
          <w:kern w:val="0"/>
          <w:lang w:eastAsia="en-IN"/>
          <w14:ligatures w14:val="none"/>
        </w:rPr>
        <w:t>&gt;</w:t>
      </w:r>
      <w:r w:rsidRPr="00805FDD">
        <w:rPr>
          <w:rFonts w:ascii="Consolas" w:eastAsia="Times New Roman" w:hAnsi="Consolas" w:cs="Courier New"/>
          <w:color w:val="000000"/>
          <w:kern w:val="0"/>
          <w:lang w:eastAsia="en-IN"/>
          <w14:ligatures w14:val="none"/>
        </w:rPr>
        <w:t>Id</w:t>
      </w:r>
      <w:r w:rsidRPr="00805FDD">
        <w:rPr>
          <w:rFonts w:ascii="Consolas" w:eastAsia="Times New Roman" w:hAnsi="Consolas" w:cs="Courier New"/>
          <w:color w:val="A67F59"/>
          <w:kern w:val="0"/>
          <w:lang w:eastAsia="en-IN"/>
          <w14:ligatures w14:val="none"/>
        </w:rPr>
        <w:t>&lt;/</w:t>
      </w:r>
      <w:proofErr w:type="spellStart"/>
      <w:r w:rsidRPr="00805FDD">
        <w:rPr>
          <w:rFonts w:ascii="Consolas" w:eastAsia="Times New Roman" w:hAnsi="Consolas" w:cs="Courier New"/>
          <w:color w:val="000000"/>
          <w:kern w:val="0"/>
          <w:lang w:eastAsia="en-IN"/>
          <w14:ligatures w14:val="none"/>
        </w:rPr>
        <w:t>th</w:t>
      </w:r>
      <w:proofErr w:type="spellEnd"/>
      <w:r w:rsidRPr="00805FDD">
        <w:rPr>
          <w:rFonts w:ascii="Consolas" w:eastAsia="Times New Roman" w:hAnsi="Consolas" w:cs="Courier New"/>
          <w:color w:val="A67F59"/>
          <w:kern w:val="0"/>
          <w:lang w:eastAsia="en-IN"/>
          <w14:ligatures w14:val="none"/>
        </w:rPr>
        <w:t>&gt;&lt;</w:t>
      </w:r>
      <w:proofErr w:type="spellStart"/>
      <w:r w:rsidRPr="00805FDD">
        <w:rPr>
          <w:rFonts w:ascii="Consolas" w:eastAsia="Times New Roman" w:hAnsi="Consolas" w:cs="Courier New"/>
          <w:color w:val="000000"/>
          <w:kern w:val="0"/>
          <w:lang w:eastAsia="en-IN"/>
          <w14:ligatures w14:val="none"/>
        </w:rPr>
        <w:t>th</w:t>
      </w:r>
      <w:proofErr w:type="spellEnd"/>
      <w:r w:rsidRPr="00805FDD">
        <w:rPr>
          <w:rFonts w:ascii="Consolas" w:eastAsia="Times New Roman" w:hAnsi="Consolas" w:cs="Courier New"/>
          <w:color w:val="A67F59"/>
          <w:kern w:val="0"/>
          <w:lang w:eastAsia="en-IN"/>
          <w14:ligatures w14:val="none"/>
        </w:rPr>
        <w:t>&gt;</w:t>
      </w:r>
      <w:r w:rsidRPr="00805FDD">
        <w:rPr>
          <w:rFonts w:ascii="Consolas" w:eastAsia="Times New Roman" w:hAnsi="Consolas" w:cs="Courier New"/>
          <w:color w:val="000000"/>
          <w:kern w:val="0"/>
          <w:lang w:eastAsia="en-IN"/>
          <w14:ligatures w14:val="none"/>
        </w:rPr>
        <w:t>Name</w:t>
      </w:r>
      <w:r w:rsidRPr="00805FDD">
        <w:rPr>
          <w:rFonts w:ascii="Consolas" w:eastAsia="Times New Roman" w:hAnsi="Consolas" w:cs="Courier New"/>
          <w:color w:val="A67F59"/>
          <w:kern w:val="0"/>
          <w:lang w:eastAsia="en-IN"/>
          <w14:ligatures w14:val="none"/>
        </w:rPr>
        <w:t>&lt;/</w:t>
      </w:r>
      <w:proofErr w:type="spellStart"/>
      <w:r w:rsidRPr="00805FDD">
        <w:rPr>
          <w:rFonts w:ascii="Consolas" w:eastAsia="Times New Roman" w:hAnsi="Consolas" w:cs="Courier New"/>
          <w:color w:val="000000"/>
          <w:kern w:val="0"/>
          <w:lang w:eastAsia="en-IN"/>
          <w14:ligatures w14:val="none"/>
        </w:rPr>
        <w:t>th</w:t>
      </w:r>
      <w:proofErr w:type="spellEnd"/>
      <w:r w:rsidRPr="00805FDD">
        <w:rPr>
          <w:rFonts w:ascii="Consolas" w:eastAsia="Times New Roman" w:hAnsi="Consolas" w:cs="Courier New"/>
          <w:color w:val="A67F59"/>
          <w:kern w:val="0"/>
          <w:lang w:eastAsia="en-IN"/>
          <w14:ligatures w14:val="none"/>
        </w:rPr>
        <w:t>&gt;&lt;</w:t>
      </w:r>
      <w:proofErr w:type="spellStart"/>
      <w:r w:rsidRPr="00805FDD">
        <w:rPr>
          <w:rFonts w:ascii="Consolas" w:eastAsia="Times New Roman" w:hAnsi="Consolas" w:cs="Courier New"/>
          <w:color w:val="000000"/>
          <w:kern w:val="0"/>
          <w:lang w:eastAsia="en-IN"/>
          <w14:ligatures w14:val="none"/>
        </w:rPr>
        <w:t>th</w:t>
      </w:r>
      <w:proofErr w:type="spellEnd"/>
      <w:r w:rsidRPr="00805FDD">
        <w:rPr>
          <w:rFonts w:ascii="Consolas" w:eastAsia="Times New Roman" w:hAnsi="Consolas" w:cs="Courier New"/>
          <w:color w:val="A67F59"/>
          <w:kern w:val="0"/>
          <w:lang w:eastAsia="en-IN"/>
          <w14:ligatures w14:val="none"/>
        </w:rPr>
        <w:t>&gt;</w:t>
      </w:r>
      <w:r w:rsidRPr="00805FDD">
        <w:rPr>
          <w:rFonts w:ascii="Consolas" w:eastAsia="Times New Roman" w:hAnsi="Consolas" w:cs="Courier New"/>
          <w:color w:val="000000"/>
          <w:kern w:val="0"/>
          <w:lang w:eastAsia="en-IN"/>
          <w14:ligatures w14:val="none"/>
        </w:rPr>
        <w:t>Skills</w:t>
      </w:r>
      <w:r w:rsidRPr="00805FDD">
        <w:rPr>
          <w:rFonts w:ascii="Consolas" w:eastAsia="Times New Roman" w:hAnsi="Consolas" w:cs="Courier New"/>
          <w:color w:val="A67F59"/>
          <w:kern w:val="0"/>
          <w:lang w:eastAsia="en-IN"/>
          <w14:ligatures w14:val="none"/>
        </w:rPr>
        <w:t>&lt;/</w:t>
      </w:r>
      <w:proofErr w:type="spellStart"/>
      <w:r w:rsidRPr="00805FDD">
        <w:rPr>
          <w:rFonts w:ascii="Consolas" w:eastAsia="Times New Roman" w:hAnsi="Consolas" w:cs="Courier New"/>
          <w:color w:val="000000"/>
          <w:kern w:val="0"/>
          <w:lang w:eastAsia="en-IN"/>
          <w14:ligatures w14:val="none"/>
        </w:rPr>
        <w:t>th</w:t>
      </w:r>
      <w:proofErr w:type="spellEnd"/>
      <w:r w:rsidRPr="00805FDD">
        <w:rPr>
          <w:rFonts w:ascii="Consolas" w:eastAsia="Times New Roman" w:hAnsi="Consolas" w:cs="Courier New"/>
          <w:color w:val="A67F59"/>
          <w:kern w:val="0"/>
          <w:lang w:eastAsia="en-IN"/>
          <w14:ligatures w14:val="none"/>
        </w:rPr>
        <w:t>&gt;&lt;</w:t>
      </w:r>
      <w:proofErr w:type="spellStart"/>
      <w:r w:rsidRPr="00805FDD">
        <w:rPr>
          <w:rFonts w:ascii="Consolas" w:eastAsia="Times New Roman" w:hAnsi="Consolas" w:cs="Courier New"/>
          <w:color w:val="000000"/>
          <w:kern w:val="0"/>
          <w:lang w:eastAsia="en-IN"/>
          <w14:ligatures w14:val="none"/>
        </w:rPr>
        <w:t>th</w:t>
      </w:r>
      <w:proofErr w:type="spellEnd"/>
      <w:r w:rsidRPr="00805FDD">
        <w:rPr>
          <w:rFonts w:ascii="Consolas" w:eastAsia="Times New Roman" w:hAnsi="Consolas" w:cs="Courier New"/>
          <w:color w:val="A67F59"/>
          <w:kern w:val="0"/>
          <w:lang w:eastAsia="en-IN"/>
          <w14:ligatures w14:val="none"/>
        </w:rPr>
        <w:t>&gt;</w:t>
      </w:r>
      <w:r w:rsidRPr="00805FDD">
        <w:rPr>
          <w:rFonts w:ascii="Consolas" w:eastAsia="Times New Roman" w:hAnsi="Consolas" w:cs="Courier New"/>
          <w:color w:val="000000"/>
          <w:kern w:val="0"/>
          <w:lang w:eastAsia="en-IN"/>
          <w14:ligatures w14:val="none"/>
        </w:rPr>
        <w:t>Total Students</w:t>
      </w:r>
      <w:r w:rsidRPr="00805FDD">
        <w:rPr>
          <w:rFonts w:ascii="Consolas" w:eastAsia="Times New Roman" w:hAnsi="Consolas" w:cs="Courier New"/>
          <w:color w:val="A67F59"/>
          <w:kern w:val="0"/>
          <w:lang w:eastAsia="en-IN"/>
          <w14:ligatures w14:val="none"/>
        </w:rPr>
        <w:t>&lt;/</w:t>
      </w:r>
      <w:proofErr w:type="spellStart"/>
      <w:r w:rsidRPr="00805FDD">
        <w:rPr>
          <w:rFonts w:ascii="Consolas" w:eastAsia="Times New Roman" w:hAnsi="Consolas" w:cs="Courier New"/>
          <w:color w:val="000000"/>
          <w:kern w:val="0"/>
          <w:lang w:eastAsia="en-IN"/>
          <w14:ligatures w14:val="none"/>
        </w:rPr>
        <w:t>th</w:t>
      </w:r>
      <w:proofErr w:type="spellEnd"/>
      <w:r w:rsidRPr="00805FDD">
        <w:rPr>
          <w:rFonts w:ascii="Consolas" w:eastAsia="Times New Roman" w:hAnsi="Consolas" w:cs="Courier New"/>
          <w:color w:val="A67F59"/>
          <w:kern w:val="0"/>
          <w:lang w:eastAsia="en-IN"/>
          <w14:ligatures w14:val="none"/>
        </w:rPr>
        <w:t>&gt;&lt;</w:t>
      </w:r>
      <w:proofErr w:type="spellStart"/>
      <w:r w:rsidRPr="00805FDD">
        <w:rPr>
          <w:rFonts w:ascii="Consolas" w:eastAsia="Times New Roman" w:hAnsi="Consolas" w:cs="Courier New"/>
          <w:color w:val="000000"/>
          <w:kern w:val="0"/>
          <w:lang w:eastAsia="en-IN"/>
          <w14:ligatures w14:val="none"/>
        </w:rPr>
        <w:t>th</w:t>
      </w:r>
      <w:proofErr w:type="spellEnd"/>
      <w:r w:rsidRPr="00805FDD">
        <w:rPr>
          <w:rFonts w:ascii="Consolas" w:eastAsia="Times New Roman" w:hAnsi="Consolas" w:cs="Courier New"/>
          <w:color w:val="A67F59"/>
          <w:kern w:val="0"/>
          <w:lang w:eastAsia="en-IN"/>
          <w14:ligatures w14:val="none"/>
        </w:rPr>
        <w:t>&gt;</w:t>
      </w:r>
      <w:r w:rsidRPr="00805FDD">
        <w:rPr>
          <w:rFonts w:ascii="Consolas" w:eastAsia="Times New Roman" w:hAnsi="Consolas" w:cs="Courier New"/>
          <w:color w:val="000000"/>
          <w:kern w:val="0"/>
          <w:lang w:eastAsia="en-IN"/>
          <w14:ligatures w14:val="none"/>
        </w:rPr>
        <w:t>Salary</w:t>
      </w:r>
      <w:r w:rsidRPr="00805FDD">
        <w:rPr>
          <w:rFonts w:ascii="Consolas" w:eastAsia="Times New Roman" w:hAnsi="Consolas" w:cs="Courier New"/>
          <w:color w:val="A67F59"/>
          <w:kern w:val="0"/>
          <w:lang w:eastAsia="en-IN"/>
          <w14:ligatures w14:val="none"/>
        </w:rPr>
        <w:t>&lt;/</w:t>
      </w:r>
      <w:proofErr w:type="spellStart"/>
      <w:r w:rsidRPr="00805FDD">
        <w:rPr>
          <w:rFonts w:ascii="Consolas" w:eastAsia="Times New Roman" w:hAnsi="Consolas" w:cs="Courier New"/>
          <w:color w:val="000000"/>
          <w:kern w:val="0"/>
          <w:lang w:eastAsia="en-IN"/>
          <w14:ligatures w14:val="none"/>
        </w:rPr>
        <w:t>th</w:t>
      </w:r>
      <w:proofErr w:type="spellEnd"/>
      <w:r w:rsidRPr="00805FDD">
        <w:rPr>
          <w:rFonts w:ascii="Consolas" w:eastAsia="Times New Roman" w:hAnsi="Consolas" w:cs="Courier New"/>
          <w:color w:val="A67F59"/>
          <w:kern w:val="0"/>
          <w:lang w:eastAsia="en-IN"/>
          <w14:ligatures w14:val="none"/>
        </w:rPr>
        <w:t>&gt;&lt;</w:t>
      </w:r>
      <w:proofErr w:type="spellStart"/>
      <w:r w:rsidRPr="00805FDD">
        <w:rPr>
          <w:rFonts w:ascii="Consolas" w:eastAsia="Times New Roman" w:hAnsi="Consolas" w:cs="Courier New"/>
          <w:color w:val="000000"/>
          <w:kern w:val="0"/>
          <w:lang w:eastAsia="en-IN"/>
          <w14:ligatures w14:val="none"/>
        </w:rPr>
        <w:t>th</w:t>
      </w:r>
      <w:proofErr w:type="spellEnd"/>
      <w:r w:rsidRPr="00805FDD">
        <w:rPr>
          <w:rFonts w:ascii="Consolas" w:eastAsia="Times New Roman" w:hAnsi="Consolas" w:cs="Courier New"/>
          <w:color w:val="A67F59"/>
          <w:kern w:val="0"/>
          <w:lang w:eastAsia="en-IN"/>
          <w14:ligatures w14:val="none"/>
        </w:rPr>
        <w:t>&gt;</w:t>
      </w:r>
      <w:r w:rsidRPr="00805FDD">
        <w:rPr>
          <w:rFonts w:ascii="Consolas" w:eastAsia="Times New Roman" w:hAnsi="Consolas" w:cs="Courier New"/>
          <w:color w:val="000000"/>
          <w:kern w:val="0"/>
          <w:lang w:eastAsia="en-IN"/>
          <w14:ligatures w14:val="none"/>
        </w:rPr>
        <w:t>Added On</w:t>
      </w:r>
      <w:r w:rsidRPr="00805FDD">
        <w:rPr>
          <w:rFonts w:ascii="Consolas" w:eastAsia="Times New Roman" w:hAnsi="Consolas" w:cs="Courier New"/>
          <w:color w:val="A67F59"/>
          <w:kern w:val="0"/>
          <w:lang w:eastAsia="en-IN"/>
          <w14:ligatures w14:val="none"/>
        </w:rPr>
        <w:t>&lt;/</w:t>
      </w:r>
      <w:proofErr w:type="spellStart"/>
      <w:r w:rsidRPr="00805FDD">
        <w:rPr>
          <w:rFonts w:ascii="Consolas" w:eastAsia="Times New Roman" w:hAnsi="Consolas" w:cs="Courier New"/>
          <w:color w:val="000000"/>
          <w:kern w:val="0"/>
          <w:lang w:eastAsia="en-IN"/>
          <w14:ligatures w14:val="none"/>
        </w:rPr>
        <w:t>th</w:t>
      </w:r>
      <w:proofErr w:type="spellEnd"/>
      <w:r w:rsidRPr="00805FDD">
        <w:rPr>
          <w:rFonts w:ascii="Consolas" w:eastAsia="Times New Roman" w:hAnsi="Consolas" w:cs="Courier New"/>
          <w:color w:val="A67F59"/>
          <w:kern w:val="0"/>
          <w:lang w:eastAsia="en-IN"/>
          <w14:ligatures w14:val="none"/>
        </w:rPr>
        <w:t>&gt;&lt;</w:t>
      </w:r>
      <w:proofErr w:type="spellStart"/>
      <w:r w:rsidRPr="00805FDD">
        <w:rPr>
          <w:rFonts w:ascii="Consolas" w:eastAsia="Times New Roman" w:hAnsi="Consolas" w:cs="Courier New"/>
          <w:color w:val="000000"/>
          <w:kern w:val="0"/>
          <w:lang w:eastAsia="en-IN"/>
          <w14:ligatures w14:val="none"/>
        </w:rPr>
        <w:t>th</w:t>
      </w:r>
      <w:proofErr w:type="spellEnd"/>
      <w:r w:rsidRPr="00805FDD">
        <w:rPr>
          <w:rFonts w:ascii="Consolas" w:eastAsia="Times New Roman" w:hAnsi="Consolas" w:cs="Courier New"/>
          <w:color w:val="A67F59"/>
          <w:kern w:val="0"/>
          <w:lang w:eastAsia="en-IN"/>
          <w14:ligatures w14:val="none"/>
        </w:rPr>
        <w:t>&gt;</w:t>
      </w:r>
      <w:r w:rsidRPr="00805FDD">
        <w:rPr>
          <w:rFonts w:ascii="Consolas" w:eastAsia="Times New Roman" w:hAnsi="Consolas" w:cs="Courier New"/>
          <w:color w:val="000000"/>
          <w:kern w:val="0"/>
          <w:lang w:eastAsia="en-IN"/>
          <w14:ligatures w14:val="none"/>
        </w:rPr>
        <w:t>Update</w:t>
      </w:r>
      <w:r w:rsidRPr="00805FDD">
        <w:rPr>
          <w:rFonts w:ascii="Consolas" w:eastAsia="Times New Roman" w:hAnsi="Consolas" w:cs="Courier New"/>
          <w:color w:val="A67F59"/>
          <w:kern w:val="0"/>
          <w:lang w:eastAsia="en-IN"/>
          <w14:ligatures w14:val="none"/>
        </w:rPr>
        <w:t>&lt;/</w:t>
      </w:r>
      <w:proofErr w:type="spellStart"/>
      <w:r w:rsidRPr="00805FDD">
        <w:rPr>
          <w:rFonts w:ascii="Consolas" w:eastAsia="Times New Roman" w:hAnsi="Consolas" w:cs="Courier New"/>
          <w:color w:val="000000"/>
          <w:kern w:val="0"/>
          <w:lang w:eastAsia="en-IN"/>
          <w14:ligatures w14:val="none"/>
        </w:rPr>
        <w:t>th</w:t>
      </w:r>
      <w:proofErr w:type="spellEnd"/>
      <w:r w:rsidRPr="00805FDD">
        <w:rPr>
          <w:rFonts w:ascii="Consolas" w:eastAsia="Times New Roman" w:hAnsi="Consolas" w:cs="Courier New"/>
          <w:color w:val="A67F59"/>
          <w:kern w:val="0"/>
          <w:lang w:eastAsia="en-IN"/>
          <w14:ligatures w14:val="none"/>
        </w:rPr>
        <w:t>&gt;&lt;</w:t>
      </w:r>
      <w:proofErr w:type="spellStart"/>
      <w:r w:rsidRPr="00805FDD">
        <w:rPr>
          <w:rFonts w:ascii="Consolas" w:eastAsia="Times New Roman" w:hAnsi="Consolas" w:cs="Courier New"/>
          <w:color w:val="000000"/>
          <w:kern w:val="0"/>
          <w:lang w:eastAsia="en-IN"/>
          <w14:ligatures w14:val="none"/>
        </w:rPr>
        <w:t>th</w:t>
      </w:r>
      <w:proofErr w:type="spellEnd"/>
      <w:r w:rsidRPr="00805FDD">
        <w:rPr>
          <w:rFonts w:ascii="Consolas" w:eastAsia="Times New Roman" w:hAnsi="Consolas" w:cs="Courier New"/>
          <w:color w:val="A67F59"/>
          <w:kern w:val="0"/>
          <w:lang w:eastAsia="en-IN"/>
          <w14:ligatures w14:val="none"/>
        </w:rPr>
        <w:t>&gt;</w:t>
      </w:r>
      <w:r w:rsidRPr="00805FDD">
        <w:rPr>
          <w:rFonts w:ascii="Consolas" w:eastAsia="Times New Roman" w:hAnsi="Consolas" w:cs="Courier New"/>
          <w:color w:val="000000"/>
          <w:kern w:val="0"/>
          <w:lang w:eastAsia="en-IN"/>
          <w14:ligatures w14:val="none"/>
        </w:rPr>
        <w:t>Delete</w:t>
      </w:r>
      <w:r w:rsidRPr="00805FDD">
        <w:rPr>
          <w:rFonts w:ascii="Consolas" w:eastAsia="Times New Roman" w:hAnsi="Consolas" w:cs="Courier New"/>
          <w:color w:val="A67F59"/>
          <w:kern w:val="0"/>
          <w:lang w:eastAsia="en-IN"/>
          <w14:ligatures w14:val="none"/>
        </w:rPr>
        <w:t>&lt;/</w:t>
      </w:r>
      <w:proofErr w:type="spellStart"/>
      <w:r w:rsidRPr="00805FDD">
        <w:rPr>
          <w:rFonts w:ascii="Consolas" w:eastAsia="Times New Roman" w:hAnsi="Consolas" w:cs="Courier New"/>
          <w:color w:val="000000"/>
          <w:kern w:val="0"/>
          <w:lang w:eastAsia="en-IN"/>
          <w14:ligatures w14:val="none"/>
        </w:rPr>
        <w:t>th</w:t>
      </w:r>
      <w:proofErr w:type="spellEnd"/>
      <w:r w:rsidRPr="00805FDD">
        <w:rPr>
          <w:rFonts w:ascii="Consolas" w:eastAsia="Times New Roman" w:hAnsi="Consolas" w:cs="Courier New"/>
          <w:color w:val="A67F59"/>
          <w:kern w:val="0"/>
          <w:lang w:eastAsia="en-IN"/>
          <w14:ligatures w14:val="none"/>
        </w:rPr>
        <w:t>&gt;&lt;/</w:t>
      </w:r>
      <w:r w:rsidRPr="00805FDD">
        <w:rPr>
          <w:rFonts w:ascii="Consolas" w:eastAsia="Times New Roman" w:hAnsi="Consolas" w:cs="Courier New"/>
          <w:color w:val="000000"/>
          <w:kern w:val="0"/>
          <w:lang w:eastAsia="en-IN"/>
          <w14:ligatures w14:val="none"/>
        </w:rPr>
        <w:t>tr</w:t>
      </w:r>
      <w:r w:rsidRPr="00805FDD">
        <w:rPr>
          <w:rFonts w:ascii="Consolas" w:eastAsia="Times New Roman" w:hAnsi="Consolas" w:cs="Courier New"/>
          <w:color w:val="A67F59"/>
          <w:kern w:val="0"/>
          <w:lang w:eastAsia="en-IN"/>
          <w14:ligatures w14:val="none"/>
        </w:rPr>
        <w:t>&gt;</w:t>
      </w:r>
    </w:p>
    <w:p w14:paraId="1F12CF65"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&lt;/</w:t>
      </w:r>
      <w:proofErr w:type="spellStart"/>
      <w:r w:rsidRPr="00805FDD">
        <w:rPr>
          <w:rFonts w:ascii="Consolas" w:eastAsia="Times New Roman" w:hAnsi="Consolas" w:cs="Courier New"/>
          <w:color w:val="000000"/>
          <w:kern w:val="0"/>
          <w:lang w:eastAsia="en-IN"/>
          <w14:ligatures w14:val="none"/>
        </w:rPr>
        <w:t>thead</w:t>
      </w:r>
      <w:proofErr w:type="spellEnd"/>
      <w:r w:rsidRPr="00805FDD">
        <w:rPr>
          <w:rFonts w:ascii="Consolas" w:eastAsia="Times New Roman" w:hAnsi="Consolas" w:cs="Courier New"/>
          <w:color w:val="A67F59"/>
          <w:kern w:val="0"/>
          <w:lang w:eastAsia="en-IN"/>
          <w14:ligatures w14:val="none"/>
        </w:rPr>
        <w:t>&gt;</w:t>
      </w:r>
    </w:p>
    <w:p w14:paraId="2FAB2903"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lastRenderedPageBreak/>
        <w:t xml:space="preserve">    </w:t>
      </w:r>
      <w:r w:rsidRPr="00805FDD">
        <w:rPr>
          <w:rFonts w:ascii="Consolas" w:eastAsia="Times New Roman" w:hAnsi="Consolas" w:cs="Courier New"/>
          <w:color w:val="A67F59"/>
          <w:kern w:val="0"/>
          <w:lang w:eastAsia="en-IN"/>
          <w14:ligatures w14:val="none"/>
        </w:rPr>
        <w:t>&lt;</w:t>
      </w:r>
      <w:proofErr w:type="spellStart"/>
      <w:r w:rsidRPr="00805FDD">
        <w:rPr>
          <w:rFonts w:ascii="Consolas" w:eastAsia="Times New Roman" w:hAnsi="Consolas" w:cs="Courier New"/>
          <w:color w:val="000000"/>
          <w:kern w:val="0"/>
          <w:lang w:eastAsia="en-IN"/>
          <w14:ligatures w14:val="none"/>
        </w:rPr>
        <w:t>tbody</w:t>
      </w:r>
      <w:proofErr w:type="spellEnd"/>
      <w:r w:rsidRPr="00805FDD">
        <w:rPr>
          <w:rFonts w:ascii="Consolas" w:eastAsia="Times New Roman" w:hAnsi="Consolas" w:cs="Courier New"/>
          <w:color w:val="A67F59"/>
          <w:kern w:val="0"/>
          <w:lang w:eastAsia="en-IN"/>
          <w14:ligatures w14:val="none"/>
        </w:rPr>
        <w:t>&gt;</w:t>
      </w:r>
    </w:p>
    <w:p w14:paraId="54513154"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if</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Model </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null</w:t>
      </w:r>
      <w:r w:rsidRPr="00805FDD">
        <w:rPr>
          <w:rFonts w:ascii="Consolas" w:eastAsia="Times New Roman" w:hAnsi="Consolas" w:cs="Courier New"/>
          <w:color w:val="5F6364"/>
          <w:kern w:val="0"/>
          <w:lang w:eastAsia="en-IN"/>
          <w14:ligatures w14:val="none"/>
        </w:rPr>
        <w:t>)</w:t>
      </w:r>
    </w:p>
    <w:p w14:paraId="49DE4A2B"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5F6364"/>
          <w:kern w:val="0"/>
          <w:lang w:eastAsia="en-IN"/>
          <w14:ligatures w14:val="none"/>
        </w:rPr>
        <w:t>{</w:t>
      </w:r>
    </w:p>
    <w:p w14:paraId="6FD0279D"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tr</w:t>
      </w:r>
      <w:r w:rsidRPr="00805FDD">
        <w:rPr>
          <w:rFonts w:ascii="Consolas" w:eastAsia="Times New Roman" w:hAnsi="Consolas" w:cs="Courier New"/>
          <w:color w:val="A67F59"/>
          <w:kern w:val="0"/>
          <w:lang w:eastAsia="en-IN"/>
          <w14:ligatures w14:val="none"/>
        </w:rPr>
        <w:t>&gt;&lt;</w:t>
      </w:r>
      <w:r w:rsidRPr="00805FDD">
        <w:rPr>
          <w:rFonts w:ascii="Consolas" w:eastAsia="Times New Roman" w:hAnsi="Consolas" w:cs="Courier New"/>
          <w:color w:val="1990B8"/>
          <w:kern w:val="0"/>
          <w:lang w:eastAsia="en-IN"/>
          <w14:ligatures w14:val="none"/>
        </w:rPr>
        <w:t>td</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000000"/>
          <w:kern w:val="0"/>
          <w:lang w:eastAsia="en-IN"/>
          <w14:ligatures w14:val="none"/>
        </w:rPr>
        <w:t>colspan</w:t>
      </w:r>
      <w:proofErr w:type="spellEnd"/>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"7"</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class</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"text-</w:t>
      </w:r>
      <w:proofErr w:type="spellStart"/>
      <w:r w:rsidRPr="00805FDD">
        <w:rPr>
          <w:rFonts w:ascii="Consolas" w:eastAsia="Times New Roman" w:hAnsi="Consolas" w:cs="Courier New"/>
          <w:color w:val="2F9C0A"/>
          <w:kern w:val="0"/>
          <w:lang w:eastAsia="en-IN"/>
          <w14:ligatures w14:val="none"/>
        </w:rPr>
        <w:t>center</w:t>
      </w:r>
      <w:proofErr w:type="spellEnd"/>
      <w:r w:rsidRPr="00805FDD">
        <w:rPr>
          <w:rFonts w:ascii="Consolas" w:eastAsia="Times New Roman" w:hAnsi="Consolas" w:cs="Courier New"/>
          <w:color w:val="2F9C0A"/>
          <w:kern w:val="0"/>
          <w:lang w:eastAsia="en-IN"/>
          <w14:ligatures w14:val="none"/>
        </w:rPr>
        <w:t>"</w:t>
      </w:r>
      <w:r w:rsidRPr="00805FDD">
        <w:rPr>
          <w:rFonts w:ascii="Consolas" w:eastAsia="Times New Roman" w:hAnsi="Consolas" w:cs="Courier New"/>
          <w:color w:val="A67F59"/>
          <w:kern w:val="0"/>
          <w:lang w:eastAsia="en-IN"/>
          <w14:ligatures w14:val="none"/>
        </w:rPr>
        <w:t>&gt;</w:t>
      </w:r>
      <w:r w:rsidRPr="00805FDD">
        <w:rPr>
          <w:rFonts w:ascii="Consolas" w:eastAsia="Times New Roman" w:hAnsi="Consolas" w:cs="Courier New"/>
          <w:color w:val="000000"/>
          <w:kern w:val="0"/>
          <w:lang w:eastAsia="en-IN"/>
          <w14:ligatures w14:val="none"/>
        </w:rPr>
        <w:t>No Model Data</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td</w:t>
      </w:r>
      <w:r w:rsidRPr="00805FDD">
        <w:rPr>
          <w:rFonts w:ascii="Consolas" w:eastAsia="Times New Roman" w:hAnsi="Consolas" w:cs="Courier New"/>
          <w:color w:val="A67F59"/>
          <w:kern w:val="0"/>
          <w:lang w:eastAsia="en-IN"/>
          <w14:ligatures w14:val="none"/>
        </w:rPr>
        <w:t>&gt;&lt;/</w:t>
      </w:r>
      <w:r w:rsidRPr="00805FDD">
        <w:rPr>
          <w:rFonts w:ascii="Consolas" w:eastAsia="Times New Roman" w:hAnsi="Consolas" w:cs="Courier New"/>
          <w:color w:val="000000"/>
          <w:kern w:val="0"/>
          <w:lang w:eastAsia="en-IN"/>
          <w14:ligatures w14:val="none"/>
        </w:rPr>
        <w:t>tr</w:t>
      </w:r>
      <w:r w:rsidRPr="00805FDD">
        <w:rPr>
          <w:rFonts w:ascii="Consolas" w:eastAsia="Times New Roman" w:hAnsi="Consolas" w:cs="Courier New"/>
          <w:color w:val="A67F59"/>
          <w:kern w:val="0"/>
          <w:lang w:eastAsia="en-IN"/>
          <w14:ligatures w14:val="none"/>
        </w:rPr>
        <w:t>&gt;</w:t>
      </w:r>
    </w:p>
    <w:p w14:paraId="1F8CA3A1"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5F6364"/>
          <w:kern w:val="0"/>
          <w:lang w:eastAsia="en-IN"/>
          <w14:ligatures w14:val="none"/>
        </w:rPr>
        <w:t>}</w:t>
      </w:r>
    </w:p>
    <w:p w14:paraId="716E190C"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else</w:t>
      </w:r>
    </w:p>
    <w:p w14:paraId="27C3DF17"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5F6364"/>
          <w:kern w:val="0"/>
          <w:lang w:eastAsia="en-IN"/>
          <w14:ligatures w14:val="none"/>
        </w:rPr>
        <w:t>{</w:t>
      </w:r>
    </w:p>
    <w:p w14:paraId="20524767"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foreach</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1990B8"/>
          <w:kern w:val="0"/>
          <w:lang w:eastAsia="en-IN"/>
          <w14:ligatures w14:val="none"/>
        </w:rPr>
        <w:t>var</w:t>
      </w:r>
      <w:r w:rsidRPr="00805FDD">
        <w:rPr>
          <w:rFonts w:ascii="Consolas" w:eastAsia="Times New Roman" w:hAnsi="Consolas" w:cs="Courier New"/>
          <w:color w:val="000000"/>
          <w:kern w:val="0"/>
          <w:lang w:eastAsia="en-IN"/>
          <w14:ligatures w14:val="none"/>
        </w:rPr>
        <w:t xml:space="preserve"> p </w:t>
      </w:r>
      <w:r w:rsidRPr="00805FDD">
        <w:rPr>
          <w:rFonts w:ascii="Consolas" w:eastAsia="Times New Roman" w:hAnsi="Consolas" w:cs="Courier New"/>
          <w:color w:val="1990B8"/>
          <w:kern w:val="0"/>
          <w:lang w:eastAsia="en-IN"/>
          <w14:ligatures w14:val="none"/>
        </w:rPr>
        <w:t>in</w:t>
      </w:r>
      <w:r w:rsidRPr="00805FDD">
        <w:rPr>
          <w:rFonts w:ascii="Consolas" w:eastAsia="Times New Roman" w:hAnsi="Consolas" w:cs="Courier New"/>
          <w:color w:val="000000"/>
          <w:kern w:val="0"/>
          <w:lang w:eastAsia="en-IN"/>
          <w14:ligatures w14:val="none"/>
        </w:rPr>
        <w:t xml:space="preserve"> Model</w:t>
      </w:r>
      <w:r w:rsidRPr="00805FDD">
        <w:rPr>
          <w:rFonts w:ascii="Consolas" w:eastAsia="Times New Roman" w:hAnsi="Consolas" w:cs="Courier New"/>
          <w:color w:val="5F6364"/>
          <w:kern w:val="0"/>
          <w:lang w:eastAsia="en-IN"/>
          <w14:ligatures w14:val="none"/>
        </w:rPr>
        <w:t>)</w:t>
      </w:r>
    </w:p>
    <w:p w14:paraId="0F8A104A"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5F6364"/>
          <w:kern w:val="0"/>
          <w:lang w:eastAsia="en-IN"/>
          <w14:ligatures w14:val="none"/>
        </w:rPr>
        <w:t>{</w:t>
      </w:r>
    </w:p>
    <w:p w14:paraId="3E9FA081"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tr</w:t>
      </w:r>
      <w:r w:rsidRPr="00805FDD">
        <w:rPr>
          <w:rFonts w:ascii="Consolas" w:eastAsia="Times New Roman" w:hAnsi="Consolas" w:cs="Courier New"/>
          <w:color w:val="A67F59"/>
          <w:kern w:val="0"/>
          <w:lang w:eastAsia="en-IN"/>
          <w14:ligatures w14:val="none"/>
        </w:rPr>
        <w:t>&gt;</w:t>
      </w:r>
    </w:p>
    <w:p w14:paraId="0CDD427E"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td</w:t>
      </w:r>
      <w:r w:rsidRPr="00805FDD">
        <w:rPr>
          <w:rFonts w:ascii="Consolas" w:eastAsia="Times New Roman" w:hAnsi="Consolas" w:cs="Courier New"/>
          <w:color w:val="A67F59"/>
          <w:kern w:val="0"/>
          <w:lang w:eastAsia="en-IN"/>
          <w14:ligatures w14:val="none"/>
        </w:rPr>
        <w:t>&gt;</w:t>
      </w:r>
      <w:r w:rsidRPr="00805FDD">
        <w:rPr>
          <w:rFonts w:ascii="Consolas" w:eastAsia="Times New Roman" w:hAnsi="Consolas" w:cs="Courier New"/>
          <w:color w:val="000000"/>
          <w:kern w:val="0"/>
          <w:lang w:eastAsia="en-IN"/>
          <w14:ligatures w14:val="none"/>
        </w:rPr>
        <w:t>@</w:t>
      </w:r>
      <w:proofErr w:type="gramStart"/>
      <w:r w:rsidRPr="00805FDD">
        <w:rPr>
          <w:rFonts w:ascii="Consolas" w:eastAsia="Times New Roman" w:hAnsi="Consolas" w:cs="Courier New"/>
          <w:color w:val="000000"/>
          <w:kern w:val="0"/>
          <w:lang w:eastAsia="en-IN"/>
          <w14:ligatures w14:val="none"/>
        </w:rPr>
        <w:t>p</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Id</w:t>
      </w:r>
      <w:proofErr w:type="gramEnd"/>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td</w:t>
      </w:r>
      <w:r w:rsidRPr="00805FDD">
        <w:rPr>
          <w:rFonts w:ascii="Consolas" w:eastAsia="Times New Roman" w:hAnsi="Consolas" w:cs="Courier New"/>
          <w:color w:val="A67F59"/>
          <w:kern w:val="0"/>
          <w:lang w:eastAsia="en-IN"/>
          <w14:ligatures w14:val="none"/>
        </w:rPr>
        <w:t>&gt;</w:t>
      </w:r>
    </w:p>
    <w:p w14:paraId="1F4C9625"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td</w:t>
      </w:r>
      <w:r w:rsidRPr="00805FDD">
        <w:rPr>
          <w:rFonts w:ascii="Consolas" w:eastAsia="Times New Roman" w:hAnsi="Consolas" w:cs="Courier New"/>
          <w:color w:val="A67F59"/>
          <w:kern w:val="0"/>
          <w:lang w:eastAsia="en-IN"/>
          <w14:ligatures w14:val="none"/>
        </w:rPr>
        <w:t>&gt;</w:t>
      </w:r>
      <w:r w:rsidRPr="00805FDD">
        <w:rPr>
          <w:rFonts w:ascii="Consolas" w:eastAsia="Times New Roman" w:hAnsi="Consolas" w:cs="Courier New"/>
          <w:color w:val="000000"/>
          <w:kern w:val="0"/>
          <w:lang w:eastAsia="en-IN"/>
          <w14:ligatures w14:val="none"/>
        </w:rPr>
        <w:t>@</w:t>
      </w:r>
      <w:proofErr w:type="gramStart"/>
      <w:r w:rsidRPr="00805FDD">
        <w:rPr>
          <w:rFonts w:ascii="Consolas" w:eastAsia="Times New Roman" w:hAnsi="Consolas" w:cs="Courier New"/>
          <w:color w:val="000000"/>
          <w:kern w:val="0"/>
          <w:lang w:eastAsia="en-IN"/>
          <w14:ligatures w14:val="none"/>
        </w:rPr>
        <w:t>p</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Name</w:t>
      </w:r>
      <w:proofErr w:type="gramEnd"/>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td</w:t>
      </w:r>
      <w:r w:rsidRPr="00805FDD">
        <w:rPr>
          <w:rFonts w:ascii="Consolas" w:eastAsia="Times New Roman" w:hAnsi="Consolas" w:cs="Courier New"/>
          <w:color w:val="A67F59"/>
          <w:kern w:val="0"/>
          <w:lang w:eastAsia="en-IN"/>
          <w14:ligatures w14:val="none"/>
        </w:rPr>
        <w:t>&gt;</w:t>
      </w:r>
    </w:p>
    <w:p w14:paraId="5828D006"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td</w:t>
      </w:r>
      <w:r w:rsidRPr="00805FDD">
        <w:rPr>
          <w:rFonts w:ascii="Consolas" w:eastAsia="Times New Roman" w:hAnsi="Consolas" w:cs="Courier New"/>
          <w:color w:val="A67F59"/>
          <w:kern w:val="0"/>
          <w:lang w:eastAsia="en-IN"/>
          <w14:ligatures w14:val="none"/>
        </w:rPr>
        <w:t>&gt;</w:t>
      </w:r>
      <w:r w:rsidRPr="00805FDD">
        <w:rPr>
          <w:rFonts w:ascii="Consolas" w:eastAsia="Times New Roman" w:hAnsi="Consolas" w:cs="Courier New"/>
          <w:color w:val="000000"/>
          <w:kern w:val="0"/>
          <w:lang w:eastAsia="en-IN"/>
          <w14:ligatures w14:val="none"/>
        </w:rPr>
        <w:t>@</w:t>
      </w:r>
      <w:proofErr w:type="gramStart"/>
      <w:r w:rsidRPr="00805FDD">
        <w:rPr>
          <w:rFonts w:ascii="Consolas" w:eastAsia="Times New Roman" w:hAnsi="Consolas" w:cs="Courier New"/>
          <w:color w:val="000000"/>
          <w:kern w:val="0"/>
          <w:lang w:eastAsia="en-IN"/>
          <w14:ligatures w14:val="none"/>
        </w:rPr>
        <w:t>p</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Skills</w:t>
      </w:r>
      <w:proofErr w:type="gramEnd"/>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td</w:t>
      </w:r>
      <w:r w:rsidRPr="00805FDD">
        <w:rPr>
          <w:rFonts w:ascii="Consolas" w:eastAsia="Times New Roman" w:hAnsi="Consolas" w:cs="Courier New"/>
          <w:color w:val="A67F59"/>
          <w:kern w:val="0"/>
          <w:lang w:eastAsia="en-IN"/>
          <w14:ligatures w14:val="none"/>
        </w:rPr>
        <w:t>&gt;</w:t>
      </w:r>
    </w:p>
    <w:p w14:paraId="30C15411"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td</w:t>
      </w:r>
      <w:r w:rsidRPr="00805FDD">
        <w:rPr>
          <w:rFonts w:ascii="Consolas" w:eastAsia="Times New Roman" w:hAnsi="Consolas" w:cs="Courier New"/>
          <w:color w:val="A67F59"/>
          <w:kern w:val="0"/>
          <w:lang w:eastAsia="en-IN"/>
          <w14:ligatures w14:val="none"/>
        </w:rPr>
        <w:t>&gt;</w:t>
      </w:r>
      <w:r w:rsidRPr="00805FDD">
        <w:rPr>
          <w:rFonts w:ascii="Consolas" w:eastAsia="Times New Roman" w:hAnsi="Consolas" w:cs="Courier New"/>
          <w:color w:val="000000"/>
          <w:kern w:val="0"/>
          <w:lang w:eastAsia="en-IN"/>
          <w14:ligatures w14:val="none"/>
        </w:rPr>
        <w:t>@</w:t>
      </w:r>
      <w:proofErr w:type="gramStart"/>
      <w:r w:rsidRPr="00805FDD">
        <w:rPr>
          <w:rFonts w:ascii="Consolas" w:eastAsia="Times New Roman" w:hAnsi="Consolas" w:cs="Courier New"/>
          <w:color w:val="000000"/>
          <w:kern w:val="0"/>
          <w:lang w:eastAsia="en-IN"/>
          <w14:ligatures w14:val="none"/>
        </w:rPr>
        <w:t>p</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TotalStudents</w:t>
      </w:r>
      <w:proofErr w:type="gramEnd"/>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td</w:t>
      </w:r>
      <w:r w:rsidRPr="00805FDD">
        <w:rPr>
          <w:rFonts w:ascii="Consolas" w:eastAsia="Times New Roman" w:hAnsi="Consolas" w:cs="Courier New"/>
          <w:color w:val="A67F59"/>
          <w:kern w:val="0"/>
          <w:lang w:eastAsia="en-IN"/>
          <w14:ligatures w14:val="none"/>
        </w:rPr>
        <w:t>&gt;</w:t>
      </w:r>
    </w:p>
    <w:p w14:paraId="03C2DA82"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td</w:t>
      </w:r>
      <w:r w:rsidRPr="00805FDD">
        <w:rPr>
          <w:rFonts w:ascii="Consolas" w:eastAsia="Times New Roman" w:hAnsi="Consolas" w:cs="Courier New"/>
          <w:color w:val="A67F59"/>
          <w:kern w:val="0"/>
          <w:lang w:eastAsia="en-IN"/>
          <w14:ligatures w14:val="none"/>
        </w:rPr>
        <w:t>&gt;</w:t>
      </w:r>
      <w:r w:rsidRPr="00805FDD">
        <w:rPr>
          <w:rFonts w:ascii="Consolas" w:eastAsia="Times New Roman" w:hAnsi="Consolas" w:cs="Courier New"/>
          <w:color w:val="000000"/>
          <w:kern w:val="0"/>
          <w:lang w:eastAsia="en-IN"/>
          <w14:ligatures w14:val="none"/>
        </w:rPr>
        <w:t>@</w:t>
      </w:r>
      <w:proofErr w:type="gramStart"/>
      <w:r w:rsidRPr="00805FDD">
        <w:rPr>
          <w:rFonts w:ascii="Consolas" w:eastAsia="Times New Roman" w:hAnsi="Consolas" w:cs="Courier New"/>
          <w:color w:val="1990B8"/>
          <w:kern w:val="0"/>
          <w:lang w:eastAsia="en-IN"/>
          <w14:ligatures w14:val="none"/>
        </w:rPr>
        <w:t>string</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Format</w:t>
      </w:r>
      <w:proofErr w:type="gram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1990B8"/>
          <w:kern w:val="0"/>
          <w:lang w:eastAsia="en-IN"/>
          <w14:ligatures w14:val="none"/>
        </w:rPr>
        <w:t>new</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1990B8"/>
          <w:kern w:val="0"/>
          <w:lang w:eastAsia="en-IN"/>
          <w14:ligatures w14:val="none"/>
        </w:rPr>
        <w:t>System</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1990B8"/>
          <w:kern w:val="0"/>
          <w:lang w:eastAsia="en-IN"/>
          <w14:ligatures w14:val="none"/>
        </w:rPr>
        <w:t>Globalization</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1990B8"/>
          <w:kern w:val="0"/>
          <w:lang w:eastAsia="en-IN"/>
          <w14:ligatures w14:val="none"/>
        </w:rPr>
        <w:t>CultureInfo</w:t>
      </w:r>
      <w:proofErr w:type="spell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w:t>
      </w:r>
      <w:proofErr w:type="spellStart"/>
      <w:r w:rsidRPr="00805FDD">
        <w:rPr>
          <w:rFonts w:ascii="Consolas" w:eastAsia="Times New Roman" w:hAnsi="Consolas" w:cs="Courier New"/>
          <w:color w:val="2F9C0A"/>
          <w:kern w:val="0"/>
          <w:lang w:eastAsia="en-IN"/>
          <w14:ligatures w14:val="none"/>
        </w:rPr>
        <w:t>en</w:t>
      </w:r>
      <w:proofErr w:type="spellEnd"/>
      <w:r w:rsidRPr="00805FDD">
        <w:rPr>
          <w:rFonts w:ascii="Consolas" w:eastAsia="Times New Roman" w:hAnsi="Consolas" w:cs="Courier New"/>
          <w:color w:val="2F9C0A"/>
          <w:kern w:val="0"/>
          <w:lang w:eastAsia="en-IN"/>
          <w14:ligatures w14:val="none"/>
        </w:rPr>
        <w:t>-US"</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2F9C0A"/>
          <w:kern w:val="0"/>
          <w:lang w:eastAsia="en-IN"/>
          <w14:ligatures w14:val="none"/>
        </w:rPr>
        <w:t>"{0:C2}"</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000000"/>
          <w:kern w:val="0"/>
          <w:lang w:eastAsia="en-IN"/>
          <w14:ligatures w14:val="none"/>
        </w:rPr>
        <w:t>p</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Salary</w:t>
      </w:r>
      <w:proofErr w:type="spell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td</w:t>
      </w:r>
      <w:r w:rsidRPr="00805FDD">
        <w:rPr>
          <w:rFonts w:ascii="Consolas" w:eastAsia="Times New Roman" w:hAnsi="Consolas" w:cs="Courier New"/>
          <w:color w:val="A67F59"/>
          <w:kern w:val="0"/>
          <w:lang w:eastAsia="en-IN"/>
          <w14:ligatures w14:val="none"/>
        </w:rPr>
        <w:t>&gt;</w:t>
      </w:r>
    </w:p>
    <w:p w14:paraId="654567E5"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td</w:t>
      </w:r>
      <w:r w:rsidRPr="00805FDD">
        <w:rPr>
          <w:rFonts w:ascii="Consolas" w:eastAsia="Times New Roman" w:hAnsi="Consolas" w:cs="Courier New"/>
          <w:color w:val="A67F59"/>
          <w:kern w:val="0"/>
          <w:lang w:eastAsia="en-IN"/>
          <w14:ligatures w14:val="none"/>
        </w:rPr>
        <w:t>&gt;</w:t>
      </w:r>
      <w:r w:rsidRPr="00805FDD">
        <w:rPr>
          <w:rFonts w:ascii="Consolas" w:eastAsia="Times New Roman" w:hAnsi="Consolas" w:cs="Courier New"/>
          <w:color w:val="000000"/>
          <w:kern w:val="0"/>
          <w:lang w:eastAsia="en-IN"/>
          <w14:ligatures w14:val="none"/>
        </w:rPr>
        <w:t>@</w:t>
      </w:r>
      <w:proofErr w:type="gramStart"/>
      <w:r w:rsidRPr="00805FDD">
        <w:rPr>
          <w:rFonts w:ascii="Consolas" w:eastAsia="Times New Roman" w:hAnsi="Consolas" w:cs="Courier New"/>
          <w:color w:val="1990B8"/>
          <w:kern w:val="0"/>
          <w:lang w:eastAsia="en-IN"/>
          <w14:ligatures w14:val="none"/>
        </w:rPr>
        <w:t>string</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Format</w:t>
      </w:r>
      <w:proofErr w:type="gram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 xml:space="preserve">"{0:dddd, dd MMMM </w:t>
      </w:r>
      <w:proofErr w:type="spellStart"/>
      <w:r w:rsidRPr="00805FDD">
        <w:rPr>
          <w:rFonts w:ascii="Consolas" w:eastAsia="Times New Roman" w:hAnsi="Consolas" w:cs="Courier New"/>
          <w:color w:val="2F9C0A"/>
          <w:kern w:val="0"/>
          <w:lang w:eastAsia="en-IN"/>
          <w14:ligatures w14:val="none"/>
        </w:rPr>
        <w:t>yyyy</w:t>
      </w:r>
      <w:proofErr w:type="spellEnd"/>
      <w:r w:rsidRPr="00805FDD">
        <w:rPr>
          <w:rFonts w:ascii="Consolas" w:eastAsia="Times New Roman" w:hAnsi="Consolas" w:cs="Courier New"/>
          <w:color w:val="2F9C0A"/>
          <w:kern w:val="0"/>
          <w:lang w:eastAsia="en-IN"/>
          <w14:ligatures w14:val="none"/>
        </w:rPr>
        <w:t>}"</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000000"/>
          <w:kern w:val="0"/>
          <w:lang w:eastAsia="en-IN"/>
          <w14:ligatures w14:val="none"/>
        </w:rPr>
        <w:t>p</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AddedOn</w:t>
      </w:r>
      <w:proofErr w:type="spell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td</w:t>
      </w:r>
      <w:r w:rsidRPr="00805FDD">
        <w:rPr>
          <w:rFonts w:ascii="Consolas" w:eastAsia="Times New Roman" w:hAnsi="Consolas" w:cs="Courier New"/>
          <w:color w:val="A67F59"/>
          <w:kern w:val="0"/>
          <w:lang w:eastAsia="en-IN"/>
          <w14:ligatures w14:val="none"/>
        </w:rPr>
        <w:t>&gt;</w:t>
      </w:r>
    </w:p>
    <w:p w14:paraId="32AF9EA6"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td</w:t>
      </w:r>
      <w:r w:rsidRPr="00805FDD">
        <w:rPr>
          <w:rFonts w:ascii="Consolas" w:eastAsia="Times New Roman" w:hAnsi="Consolas" w:cs="Courier New"/>
          <w:color w:val="A67F59"/>
          <w:kern w:val="0"/>
          <w:lang w:eastAsia="en-IN"/>
          <w14:ligatures w14:val="none"/>
        </w:rPr>
        <w:t>&gt;&lt;</w:t>
      </w:r>
      <w:r w:rsidRPr="00805FDD">
        <w:rPr>
          <w:rFonts w:ascii="Consolas" w:eastAsia="Times New Roman" w:hAnsi="Consolas" w:cs="Courier New"/>
          <w:color w:val="000000"/>
          <w:kern w:val="0"/>
          <w:lang w:eastAsia="en-IN"/>
          <w14:ligatures w14:val="none"/>
        </w:rPr>
        <w:t>a asp</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action</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"Update"</w:t>
      </w:r>
      <w:r w:rsidRPr="00805FDD">
        <w:rPr>
          <w:rFonts w:ascii="Consolas" w:eastAsia="Times New Roman" w:hAnsi="Consolas" w:cs="Courier New"/>
          <w:color w:val="000000"/>
          <w:kern w:val="0"/>
          <w:lang w:eastAsia="en-IN"/>
          <w14:ligatures w14:val="none"/>
        </w:rPr>
        <w:t xml:space="preserve"> asp</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route</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id</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w:t>
      </w:r>
      <w:proofErr w:type="spellStart"/>
      <w:proofErr w:type="gramStart"/>
      <w:r w:rsidRPr="00805FDD">
        <w:rPr>
          <w:rFonts w:ascii="Consolas" w:eastAsia="Times New Roman" w:hAnsi="Consolas" w:cs="Courier New"/>
          <w:color w:val="2F9C0A"/>
          <w:kern w:val="0"/>
          <w:lang w:eastAsia="en-IN"/>
          <w14:ligatures w14:val="none"/>
        </w:rPr>
        <w:t>p.Id</w:t>
      </w:r>
      <w:proofErr w:type="spellEnd"/>
      <w:proofErr w:type="gramEnd"/>
      <w:r w:rsidRPr="00805FDD">
        <w:rPr>
          <w:rFonts w:ascii="Consolas" w:eastAsia="Times New Roman" w:hAnsi="Consolas" w:cs="Courier New"/>
          <w:color w:val="2F9C0A"/>
          <w:kern w:val="0"/>
          <w:lang w:eastAsia="en-IN"/>
          <w14:ligatures w14:val="none"/>
        </w:rPr>
        <w:t>"</w:t>
      </w:r>
      <w:r w:rsidRPr="00805FDD">
        <w:rPr>
          <w:rFonts w:ascii="Consolas" w:eastAsia="Times New Roman" w:hAnsi="Consolas" w:cs="Courier New"/>
          <w:color w:val="A67F59"/>
          <w:kern w:val="0"/>
          <w:lang w:eastAsia="en-IN"/>
          <w14:ligatures w14:val="none"/>
        </w:rPr>
        <w:t>&gt;</w:t>
      </w:r>
      <w:r w:rsidRPr="00805FDD">
        <w:rPr>
          <w:rFonts w:ascii="Consolas" w:eastAsia="Times New Roman" w:hAnsi="Consolas" w:cs="Courier New"/>
          <w:color w:val="000000"/>
          <w:kern w:val="0"/>
          <w:lang w:eastAsia="en-IN"/>
          <w14:ligatures w14:val="none"/>
        </w:rPr>
        <w:t>Update</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a</w:t>
      </w:r>
      <w:r w:rsidRPr="00805FDD">
        <w:rPr>
          <w:rFonts w:ascii="Consolas" w:eastAsia="Times New Roman" w:hAnsi="Consolas" w:cs="Courier New"/>
          <w:color w:val="A67F59"/>
          <w:kern w:val="0"/>
          <w:lang w:eastAsia="en-IN"/>
          <w14:ligatures w14:val="none"/>
        </w:rPr>
        <w:t>&gt;&lt;/</w:t>
      </w:r>
      <w:r w:rsidRPr="00805FDD">
        <w:rPr>
          <w:rFonts w:ascii="Consolas" w:eastAsia="Times New Roman" w:hAnsi="Consolas" w:cs="Courier New"/>
          <w:color w:val="000000"/>
          <w:kern w:val="0"/>
          <w:lang w:eastAsia="en-IN"/>
          <w14:ligatures w14:val="none"/>
        </w:rPr>
        <w:t>td</w:t>
      </w:r>
      <w:r w:rsidRPr="00805FDD">
        <w:rPr>
          <w:rFonts w:ascii="Consolas" w:eastAsia="Times New Roman" w:hAnsi="Consolas" w:cs="Courier New"/>
          <w:color w:val="A67F59"/>
          <w:kern w:val="0"/>
          <w:lang w:eastAsia="en-IN"/>
          <w14:ligatures w14:val="none"/>
        </w:rPr>
        <w:t>&gt;</w:t>
      </w:r>
    </w:p>
    <w:p w14:paraId="166613B5"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td</w:t>
      </w:r>
      <w:r w:rsidRPr="00805FDD">
        <w:rPr>
          <w:rFonts w:ascii="Consolas" w:eastAsia="Times New Roman" w:hAnsi="Consolas" w:cs="Courier New"/>
          <w:color w:val="A67F59"/>
          <w:kern w:val="0"/>
          <w:lang w:eastAsia="en-IN"/>
          <w14:ligatures w14:val="none"/>
        </w:rPr>
        <w:t>&gt;</w:t>
      </w:r>
    </w:p>
    <w:p w14:paraId="650ED294"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form asp</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action</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"Delete"</w:t>
      </w:r>
      <w:r w:rsidRPr="00805FDD">
        <w:rPr>
          <w:rFonts w:ascii="Consolas" w:eastAsia="Times New Roman" w:hAnsi="Consolas" w:cs="Courier New"/>
          <w:color w:val="000000"/>
          <w:kern w:val="0"/>
          <w:lang w:eastAsia="en-IN"/>
          <w14:ligatures w14:val="none"/>
        </w:rPr>
        <w:t xml:space="preserve"> method</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"post"</w:t>
      </w:r>
      <w:r w:rsidRPr="00805FDD">
        <w:rPr>
          <w:rFonts w:ascii="Consolas" w:eastAsia="Times New Roman" w:hAnsi="Consolas" w:cs="Courier New"/>
          <w:color w:val="000000"/>
          <w:kern w:val="0"/>
          <w:lang w:eastAsia="en-IN"/>
          <w14:ligatures w14:val="none"/>
        </w:rPr>
        <w:t xml:space="preserve"> asp</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route</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id</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w:t>
      </w:r>
      <w:proofErr w:type="spellStart"/>
      <w:proofErr w:type="gramStart"/>
      <w:r w:rsidRPr="00805FDD">
        <w:rPr>
          <w:rFonts w:ascii="Consolas" w:eastAsia="Times New Roman" w:hAnsi="Consolas" w:cs="Courier New"/>
          <w:color w:val="2F9C0A"/>
          <w:kern w:val="0"/>
          <w:lang w:eastAsia="en-IN"/>
          <w14:ligatures w14:val="none"/>
        </w:rPr>
        <w:t>p.Id</w:t>
      </w:r>
      <w:proofErr w:type="spellEnd"/>
      <w:proofErr w:type="gramEnd"/>
      <w:r w:rsidRPr="00805FDD">
        <w:rPr>
          <w:rFonts w:ascii="Consolas" w:eastAsia="Times New Roman" w:hAnsi="Consolas" w:cs="Courier New"/>
          <w:color w:val="2F9C0A"/>
          <w:kern w:val="0"/>
          <w:lang w:eastAsia="en-IN"/>
          <w14:ligatures w14:val="none"/>
        </w:rPr>
        <w:t>"</w:t>
      </w:r>
      <w:r w:rsidRPr="00805FDD">
        <w:rPr>
          <w:rFonts w:ascii="Consolas" w:eastAsia="Times New Roman" w:hAnsi="Consolas" w:cs="Courier New"/>
          <w:color w:val="A67F59"/>
          <w:kern w:val="0"/>
          <w:lang w:eastAsia="en-IN"/>
          <w14:ligatures w14:val="none"/>
        </w:rPr>
        <w:t>&gt;</w:t>
      </w:r>
    </w:p>
    <w:p w14:paraId="04B17114"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button</w:t>
      </w:r>
      <w:r w:rsidRPr="00805FDD">
        <w:rPr>
          <w:rFonts w:ascii="Consolas" w:eastAsia="Times New Roman" w:hAnsi="Consolas" w:cs="Courier New"/>
          <w:color w:val="A67F59"/>
          <w:kern w:val="0"/>
          <w:lang w:eastAsia="en-IN"/>
          <w14:ligatures w14:val="none"/>
        </w:rPr>
        <w:t>&gt;</w:t>
      </w:r>
      <w:r w:rsidRPr="00805FDD">
        <w:rPr>
          <w:rFonts w:ascii="Consolas" w:eastAsia="Times New Roman" w:hAnsi="Consolas" w:cs="Courier New"/>
          <w:color w:val="000000"/>
          <w:kern w:val="0"/>
          <w:lang w:eastAsia="en-IN"/>
          <w14:ligatures w14:val="none"/>
        </w:rPr>
        <w:t>Delete</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button</w:t>
      </w:r>
      <w:r w:rsidRPr="00805FDD">
        <w:rPr>
          <w:rFonts w:ascii="Consolas" w:eastAsia="Times New Roman" w:hAnsi="Consolas" w:cs="Courier New"/>
          <w:color w:val="A67F59"/>
          <w:kern w:val="0"/>
          <w:lang w:eastAsia="en-IN"/>
          <w14:ligatures w14:val="none"/>
        </w:rPr>
        <w:t>&gt;</w:t>
      </w:r>
    </w:p>
    <w:p w14:paraId="264BC2AA"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form</w:t>
      </w:r>
      <w:r w:rsidRPr="00805FDD">
        <w:rPr>
          <w:rFonts w:ascii="Consolas" w:eastAsia="Times New Roman" w:hAnsi="Consolas" w:cs="Courier New"/>
          <w:color w:val="A67F59"/>
          <w:kern w:val="0"/>
          <w:lang w:eastAsia="en-IN"/>
          <w14:ligatures w14:val="none"/>
        </w:rPr>
        <w:t>&gt;</w:t>
      </w:r>
    </w:p>
    <w:p w14:paraId="4377C8A7"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td</w:t>
      </w:r>
      <w:r w:rsidRPr="00805FDD">
        <w:rPr>
          <w:rFonts w:ascii="Consolas" w:eastAsia="Times New Roman" w:hAnsi="Consolas" w:cs="Courier New"/>
          <w:color w:val="A67F59"/>
          <w:kern w:val="0"/>
          <w:lang w:eastAsia="en-IN"/>
          <w14:ligatures w14:val="none"/>
        </w:rPr>
        <w:t>&gt;</w:t>
      </w:r>
    </w:p>
    <w:p w14:paraId="655980CA"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tr</w:t>
      </w:r>
      <w:r w:rsidRPr="00805FDD">
        <w:rPr>
          <w:rFonts w:ascii="Consolas" w:eastAsia="Times New Roman" w:hAnsi="Consolas" w:cs="Courier New"/>
          <w:color w:val="A67F59"/>
          <w:kern w:val="0"/>
          <w:lang w:eastAsia="en-IN"/>
          <w14:ligatures w14:val="none"/>
        </w:rPr>
        <w:t>&gt;</w:t>
      </w:r>
    </w:p>
    <w:p w14:paraId="35AEA238"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5F6364"/>
          <w:kern w:val="0"/>
          <w:lang w:eastAsia="en-IN"/>
          <w14:ligatures w14:val="none"/>
        </w:rPr>
        <w:t>}</w:t>
      </w:r>
    </w:p>
    <w:p w14:paraId="07921A36"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5F6364"/>
          <w:kern w:val="0"/>
          <w:lang w:eastAsia="en-IN"/>
          <w14:ligatures w14:val="none"/>
        </w:rPr>
        <w:t>}</w:t>
      </w:r>
    </w:p>
    <w:p w14:paraId="0B043142"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&lt;/</w:t>
      </w:r>
      <w:proofErr w:type="spellStart"/>
      <w:r w:rsidRPr="00805FDD">
        <w:rPr>
          <w:rFonts w:ascii="Consolas" w:eastAsia="Times New Roman" w:hAnsi="Consolas" w:cs="Courier New"/>
          <w:color w:val="000000"/>
          <w:kern w:val="0"/>
          <w:lang w:eastAsia="en-IN"/>
          <w14:ligatures w14:val="none"/>
        </w:rPr>
        <w:t>tbody</w:t>
      </w:r>
      <w:proofErr w:type="spellEnd"/>
      <w:r w:rsidRPr="00805FDD">
        <w:rPr>
          <w:rFonts w:ascii="Consolas" w:eastAsia="Times New Roman" w:hAnsi="Consolas" w:cs="Courier New"/>
          <w:color w:val="A67F59"/>
          <w:kern w:val="0"/>
          <w:lang w:eastAsia="en-IN"/>
          <w14:ligatures w14:val="none"/>
        </w:rPr>
        <w:t>&gt;</w:t>
      </w:r>
    </w:p>
    <w:p w14:paraId="3AE267D3"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table</w:t>
      </w:r>
      <w:r w:rsidRPr="00805FDD">
        <w:rPr>
          <w:rFonts w:ascii="Consolas" w:eastAsia="Times New Roman" w:hAnsi="Consolas" w:cs="Courier New"/>
          <w:color w:val="A67F59"/>
          <w:kern w:val="0"/>
          <w:lang w:eastAsia="en-IN"/>
          <w14:ligatures w14:val="none"/>
        </w:rPr>
        <w:t>&gt;</w:t>
      </w:r>
    </w:p>
    <w:p w14:paraId="1AB5E1FF"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BBBBBB"/>
          <w:kern w:val="0"/>
          <w:sz w:val="19"/>
          <w:szCs w:val="19"/>
          <w:lang w:eastAsia="en-IN"/>
          <w14:ligatures w14:val="none"/>
        </w:rPr>
        <w:t>C#</w:t>
      </w:r>
    </w:p>
    <w:p w14:paraId="4EABAD08"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Copy</w:t>
      </w:r>
    </w:p>
    <w:p w14:paraId="2B19EAFE" w14:textId="77777777" w:rsidR="00805FDD" w:rsidRPr="00805FDD" w:rsidRDefault="00805FDD" w:rsidP="00805FDD">
      <w:pPr>
        <w:shd w:val="clear" w:color="auto" w:fill="FFFFFF"/>
        <w:spacing w:before="240" w:after="24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Notice that I have also created the columns for Update and Delete functionality in the table’s thread and body elements, </w:t>
      </w:r>
      <w:proofErr w:type="gramStart"/>
      <w:r w:rsidRPr="00805FDD">
        <w:rPr>
          <w:rFonts w:ascii="Open Sans" w:eastAsia="Times New Roman" w:hAnsi="Open Sans" w:cs="Open Sans"/>
          <w:color w:val="212121"/>
          <w:kern w:val="0"/>
          <w:lang w:eastAsia="en-IN"/>
          <w14:ligatures w14:val="none"/>
        </w:rPr>
        <w:t>We</w:t>
      </w:r>
      <w:proofErr w:type="gramEnd"/>
      <w:r w:rsidRPr="00805FDD">
        <w:rPr>
          <w:rFonts w:ascii="Open Sans" w:eastAsia="Times New Roman" w:hAnsi="Open Sans" w:cs="Open Sans"/>
          <w:color w:val="212121"/>
          <w:kern w:val="0"/>
          <w:lang w:eastAsia="en-IN"/>
          <w14:ligatures w14:val="none"/>
        </w:rPr>
        <w:t xml:space="preserve"> will create the Update and Delete Functionality in the next sections.</w:t>
      </w:r>
    </w:p>
    <w:p w14:paraId="1C58D902"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b/>
          <w:bCs/>
          <w:color w:val="212121"/>
          <w:kern w:val="0"/>
          <w:lang w:eastAsia="en-IN"/>
          <w14:ligatures w14:val="none"/>
        </w:rPr>
        <w:t>Testing the Read Teacher functionality</w:t>
      </w:r>
    </w:p>
    <w:p w14:paraId="1789E730" w14:textId="77777777" w:rsidR="00805FDD" w:rsidRPr="00805FDD" w:rsidRDefault="00805FDD" w:rsidP="00805FDD">
      <w:pPr>
        <w:shd w:val="clear" w:color="auto" w:fill="FFFFFF"/>
        <w:spacing w:before="240" w:after="24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Run your application and you will see the Teacher’s table records get displayed in the Index View. This is shown by the below image,</w:t>
      </w:r>
    </w:p>
    <w:p w14:paraId="2076DE87" w14:textId="77777777" w:rsidR="00805FDD" w:rsidRPr="00805FDD" w:rsidRDefault="00805FDD" w:rsidP="00805FDD">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05FDD">
        <w:rPr>
          <w:rFonts w:ascii="Open Sans" w:eastAsia="Times New Roman" w:hAnsi="Open Sans" w:cs="Open Sans"/>
          <w:noProof/>
          <w:color w:val="212121"/>
          <w:kern w:val="0"/>
          <w:lang w:eastAsia="en-IN"/>
          <w14:ligatures w14:val="none"/>
        </w:rPr>
        <w:lastRenderedPageBreak/>
        <w:drawing>
          <wp:inline distT="0" distB="0" distL="0" distR="0" wp14:anchorId="33EF155D" wp14:editId="76135F9B">
            <wp:extent cx="6573520" cy="3200400"/>
            <wp:effectExtent l="0" t="0" r="0" b="0"/>
            <wp:docPr id="11" name="Picture 6" descr="ASP.NET CORE CRUD Read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P.NET CORE CRUD Read Record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73520" cy="3200400"/>
                    </a:xfrm>
                    <a:prstGeom prst="rect">
                      <a:avLst/>
                    </a:prstGeom>
                    <a:noFill/>
                    <a:ln>
                      <a:noFill/>
                    </a:ln>
                  </pic:spPr>
                </pic:pic>
              </a:graphicData>
            </a:graphic>
          </wp:inline>
        </w:drawing>
      </w:r>
    </w:p>
    <w:p w14:paraId="0B439C77" w14:textId="77777777" w:rsidR="00805FDD" w:rsidRPr="00805FDD" w:rsidRDefault="00805FDD" w:rsidP="00805FDD">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805FDD">
        <w:rPr>
          <w:rFonts w:ascii="Roboto" w:eastAsia="Times New Roman" w:hAnsi="Roboto" w:cs="Open Sans"/>
          <w:color w:val="212121"/>
          <w:kern w:val="0"/>
          <w:sz w:val="36"/>
          <w:szCs w:val="36"/>
          <w:lang w:eastAsia="en-IN"/>
          <w14:ligatures w14:val="none"/>
        </w:rPr>
        <w:t>Performing the UPDATE Teacher functionality</w:t>
      </w:r>
    </w:p>
    <w:p w14:paraId="3BD63648" w14:textId="77777777" w:rsidR="00805FDD" w:rsidRPr="00805FDD" w:rsidRDefault="00805FDD" w:rsidP="00805FDD">
      <w:pPr>
        <w:shd w:val="clear" w:color="auto" w:fill="FFFFFF"/>
        <w:spacing w:before="240" w:after="24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Add the 2 Update Actions to the Home Controller as shown below:</w:t>
      </w:r>
    </w:p>
    <w:p w14:paraId="23ED32B6"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1990B8"/>
          <w:kern w:val="0"/>
          <w:lang w:eastAsia="en-IN"/>
          <w14:ligatures w14:val="none"/>
        </w:rPr>
        <w:t>public</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1990B8"/>
          <w:kern w:val="0"/>
          <w:lang w:eastAsia="en-IN"/>
          <w14:ligatures w14:val="none"/>
        </w:rPr>
        <w:t>IActionResult</w:t>
      </w:r>
      <w:proofErr w:type="spellEnd"/>
      <w:r w:rsidRPr="00805FDD">
        <w:rPr>
          <w:rFonts w:ascii="Consolas" w:eastAsia="Times New Roman" w:hAnsi="Consolas" w:cs="Courier New"/>
          <w:color w:val="000000"/>
          <w:kern w:val="0"/>
          <w:lang w:eastAsia="en-IN"/>
          <w14:ligatures w14:val="none"/>
        </w:rPr>
        <w:t xml:space="preserve"> </w:t>
      </w:r>
      <w:proofErr w:type="gramStart"/>
      <w:r w:rsidRPr="00805FDD">
        <w:rPr>
          <w:rFonts w:ascii="Consolas" w:eastAsia="Times New Roman" w:hAnsi="Consolas" w:cs="Courier New"/>
          <w:color w:val="2F9C0A"/>
          <w:kern w:val="0"/>
          <w:lang w:eastAsia="en-IN"/>
          <w14:ligatures w14:val="none"/>
        </w:rPr>
        <w:t>Update</w:t>
      </w:r>
      <w:r w:rsidRPr="00805FDD">
        <w:rPr>
          <w:rFonts w:ascii="Consolas" w:eastAsia="Times New Roman" w:hAnsi="Consolas" w:cs="Courier New"/>
          <w:color w:val="5F6364"/>
          <w:kern w:val="0"/>
          <w:lang w:eastAsia="en-IN"/>
          <w14:ligatures w14:val="none"/>
        </w:rPr>
        <w:t>(</w:t>
      </w:r>
      <w:proofErr w:type="gramEnd"/>
      <w:r w:rsidRPr="00805FDD">
        <w:rPr>
          <w:rFonts w:ascii="Consolas" w:eastAsia="Times New Roman" w:hAnsi="Consolas" w:cs="Courier New"/>
          <w:color w:val="1990B8"/>
          <w:kern w:val="0"/>
          <w:lang w:eastAsia="en-IN"/>
          <w14:ligatures w14:val="none"/>
        </w:rPr>
        <w:t>int</w:t>
      </w:r>
      <w:r w:rsidRPr="00805FDD">
        <w:rPr>
          <w:rFonts w:ascii="Consolas" w:eastAsia="Times New Roman" w:hAnsi="Consolas" w:cs="Courier New"/>
          <w:color w:val="000000"/>
          <w:kern w:val="0"/>
          <w:lang w:eastAsia="en-IN"/>
          <w14:ligatures w14:val="none"/>
        </w:rPr>
        <w:t xml:space="preserve"> id</w:t>
      </w:r>
      <w:r w:rsidRPr="00805FDD">
        <w:rPr>
          <w:rFonts w:ascii="Consolas" w:eastAsia="Times New Roman" w:hAnsi="Consolas" w:cs="Courier New"/>
          <w:color w:val="5F6364"/>
          <w:kern w:val="0"/>
          <w:lang w:eastAsia="en-IN"/>
          <w14:ligatures w14:val="none"/>
        </w:rPr>
        <w:t>)</w:t>
      </w:r>
    </w:p>
    <w:p w14:paraId="5DBF3FB1"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5F6364"/>
          <w:kern w:val="0"/>
          <w:lang w:eastAsia="en-IN"/>
          <w14:ligatures w14:val="none"/>
        </w:rPr>
        <w:t>{</w:t>
      </w:r>
    </w:p>
    <w:p w14:paraId="0CFB3F66"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return</w:t>
      </w:r>
      <w:r w:rsidRPr="00805FDD">
        <w:rPr>
          <w:rFonts w:ascii="Consolas" w:eastAsia="Times New Roman" w:hAnsi="Consolas" w:cs="Courier New"/>
          <w:color w:val="000000"/>
          <w:kern w:val="0"/>
          <w:lang w:eastAsia="en-IN"/>
          <w14:ligatures w14:val="none"/>
        </w:rPr>
        <w:t xml:space="preserve"> </w:t>
      </w:r>
      <w:proofErr w:type="gramStart"/>
      <w:r w:rsidRPr="00805FDD">
        <w:rPr>
          <w:rFonts w:ascii="Consolas" w:eastAsia="Times New Roman" w:hAnsi="Consolas" w:cs="Courier New"/>
          <w:color w:val="2F9C0A"/>
          <w:kern w:val="0"/>
          <w:lang w:eastAsia="en-IN"/>
          <w14:ligatures w14:val="none"/>
        </w:rPr>
        <w:t>View</w:t>
      </w:r>
      <w:r w:rsidRPr="00805FDD">
        <w:rPr>
          <w:rFonts w:ascii="Consolas" w:eastAsia="Times New Roman" w:hAnsi="Consolas" w:cs="Courier New"/>
          <w:color w:val="5F6364"/>
          <w:kern w:val="0"/>
          <w:lang w:eastAsia="en-IN"/>
          <w14:ligatures w14:val="none"/>
        </w:rPr>
        <w:t>(</w:t>
      </w:r>
      <w:proofErr w:type="spellStart"/>
      <w:proofErr w:type="gramEnd"/>
      <w:r w:rsidRPr="00805FDD">
        <w:rPr>
          <w:rFonts w:ascii="Consolas" w:eastAsia="Times New Roman" w:hAnsi="Consolas" w:cs="Courier New"/>
          <w:color w:val="000000"/>
          <w:kern w:val="0"/>
          <w:lang w:eastAsia="en-IN"/>
          <w14:ligatures w14:val="none"/>
        </w:rPr>
        <w:t>schoolContext</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Teacher</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Where</w:t>
      </w:r>
      <w:proofErr w:type="spell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a </w:t>
      </w:r>
      <w:r w:rsidRPr="00805FDD">
        <w:rPr>
          <w:rFonts w:ascii="Consolas" w:eastAsia="Times New Roman" w:hAnsi="Consolas" w:cs="Courier New"/>
          <w:color w:val="A67F59"/>
          <w:kern w:val="0"/>
          <w:lang w:eastAsia="en-IN"/>
          <w14:ligatures w14:val="none"/>
        </w:rPr>
        <w:t>=&gt;</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000000"/>
          <w:kern w:val="0"/>
          <w:lang w:eastAsia="en-IN"/>
          <w14:ligatures w14:val="none"/>
        </w:rPr>
        <w:t>a</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Id</w:t>
      </w:r>
      <w:proofErr w:type="spellEnd"/>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 xml:space="preserve"> id</w:t>
      </w:r>
      <w:r w:rsidRPr="00805FDD">
        <w:rPr>
          <w:rFonts w:ascii="Consolas" w:eastAsia="Times New Roman" w:hAnsi="Consolas" w:cs="Courier New"/>
          <w:color w:val="5F6364"/>
          <w:kern w:val="0"/>
          <w:lang w:eastAsia="en-IN"/>
          <w14:ligatures w14:val="none"/>
        </w:rPr>
        <w:t>).</w:t>
      </w:r>
      <w:proofErr w:type="spellStart"/>
      <w:r w:rsidRPr="00805FDD">
        <w:rPr>
          <w:rFonts w:ascii="Consolas" w:eastAsia="Times New Roman" w:hAnsi="Consolas" w:cs="Courier New"/>
          <w:color w:val="2F9C0A"/>
          <w:kern w:val="0"/>
          <w:lang w:eastAsia="en-IN"/>
          <w14:ligatures w14:val="none"/>
        </w:rPr>
        <w:t>FirstOrDefault</w:t>
      </w:r>
      <w:proofErr w:type="spellEnd"/>
      <w:r w:rsidRPr="00805FDD">
        <w:rPr>
          <w:rFonts w:ascii="Consolas" w:eastAsia="Times New Roman" w:hAnsi="Consolas" w:cs="Courier New"/>
          <w:color w:val="5F6364"/>
          <w:kern w:val="0"/>
          <w:lang w:eastAsia="en-IN"/>
          <w14:ligatures w14:val="none"/>
        </w:rPr>
        <w:t>());</w:t>
      </w:r>
    </w:p>
    <w:p w14:paraId="1DBBD438"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5F6364"/>
          <w:kern w:val="0"/>
          <w:lang w:eastAsia="en-IN"/>
          <w14:ligatures w14:val="none"/>
        </w:rPr>
        <w:t>}</w:t>
      </w:r>
    </w:p>
    <w:p w14:paraId="49C9299B"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454E012A"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5F6364"/>
          <w:kern w:val="0"/>
          <w:lang w:eastAsia="en-IN"/>
          <w14:ligatures w14:val="none"/>
        </w:rPr>
        <w:t>[</w:t>
      </w:r>
      <w:proofErr w:type="spellStart"/>
      <w:r w:rsidRPr="00805FDD">
        <w:rPr>
          <w:rFonts w:ascii="Consolas" w:eastAsia="Times New Roman" w:hAnsi="Consolas" w:cs="Courier New"/>
          <w:color w:val="1990B8"/>
          <w:kern w:val="0"/>
          <w:lang w:eastAsia="en-IN"/>
          <w14:ligatures w14:val="none"/>
        </w:rPr>
        <w:t>HttpPost</w:t>
      </w:r>
      <w:proofErr w:type="spellEnd"/>
      <w:r w:rsidRPr="00805FDD">
        <w:rPr>
          <w:rFonts w:ascii="Consolas" w:eastAsia="Times New Roman" w:hAnsi="Consolas" w:cs="Courier New"/>
          <w:color w:val="5F6364"/>
          <w:kern w:val="0"/>
          <w:lang w:eastAsia="en-IN"/>
          <w14:ligatures w14:val="none"/>
        </w:rPr>
        <w:t>]</w:t>
      </w:r>
    </w:p>
    <w:p w14:paraId="5C8F8AA3"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5F6364"/>
          <w:kern w:val="0"/>
          <w:lang w:eastAsia="en-IN"/>
          <w14:ligatures w14:val="none"/>
        </w:rPr>
        <w:t>[</w:t>
      </w:r>
      <w:proofErr w:type="spellStart"/>
      <w:r w:rsidRPr="00805FDD">
        <w:rPr>
          <w:rFonts w:ascii="Consolas" w:eastAsia="Times New Roman" w:hAnsi="Consolas" w:cs="Courier New"/>
          <w:color w:val="1990B8"/>
          <w:kern w:val="0"/>
          <w:lang w:eastAsia="en-IN"/>
          <w14:ligatures w14:val="none"/>
        </w:rPr>
        <w:t>ActionName</w:t>
      </w:r>
      <w:proofErr w:type="spell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"Update"</w:t>
      </w:r>
      <w:r w:rsidRPr="00805FDD">
        <w:rPr>
          <w:rFonts w:ascii="Consolas" w:eastAsia="Times New Roman" w:hAnsi="Consolas" w:cs="Courier New"/>
          <w:color w:val="5F6364"/>
          <w:kern w:val="0"/>
          <w:lang w:eastAsia="en-IN"/>
          <w14:ligatures w14:val="none"/>
        </w:rPr>
        <w:t>)]</w:t>
      </w:r>
    </w:p>
    <w:p w14:paraId="09C67C04"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1990B8"/>
          <w:kern w:val="0"/>
          <w:lang w:eastAsia="en-IN"/>
          <w14:ligatures w14:val="none"/>
        </w:rPr>
        <w:t>public</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1990B8"/>
          <w:kern w:val="0"/>
          <w:lang w:eastAsia="en-IN"/>
          <w14:ligatures w14:val="none"/>
        </w:rPr>
        <w:t>IActionResult</w:t>
      </w:r>
      <w:proofErr w:type="spellEnd"/>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2F9C0A"/>
          <w:kern w:val="0"/>
          <w:lang w:eastAsia="en-IN"/>
          <w14:ligatures w14:val="none"/>
        </w:rPr>
        <w:t>Update_</w:t>
      </w:r>
      <w:proofErr w:type="gramStart"/>
      <w:r w:rsidRPr="00805FDD">
        <w:rPr>
          <w:rFonts w:ascii="Consolas" w:eastAsia="Times New Roman" w:hAnsi="Consolas" w:cs="Courier New"/>
          <w:color w:val="2F9C0A"/>
          <w:kern w:val="0"/>
          <w:lang w:eastAsia="en-IN"/>
          <w14:ligatures w14:val="none"/>
        </w:rPr>
        <w:t>Post</w:t>
      </w:r>
      <w:proofErr w:type="spellEnd"/>
      <w:r w:rsidRPr="00805FDD">
        <w:rPr>
          <w:rFonts w:ascii="Consolas" w:eastAsia="Times New Roman" w:hAnsi="Consolas" w:cs="Courier New"/>
          <w:color w:val="5F6364"/>
          <w:kern w:val="0"/>
          <w:lang w:eastAsia="en-IN"/>
          <w14:ligatures w14:val="none"/>
        </w:rPr>
        <w:t>(</w:t>
      </w:r>
      <w:proofErr w:type="gramEnd"/>
      <w:r w:rsidRPr="00805FDD">
        <w:rPr>
          <w:rFonts w:ascii="Consolas" w:eastAsia="Times New Roman" w:hAnsi="Consolas" w:cs="Courier New"/>
          <w:color w:val="1990B8"/>
          <w:kern w:val="0"/>
          <w:lang w:eastAsia="en-IN"/>
          <w14:ligatures w14:val="none"/>
        </w:rPr>
        <w:t>Teacher</w:t>
      </w:r>
      <w:r w:rsidRPr="00805FDD">
        <w:rPr>
          <w:rFonts w:ascii="Consolas" w:eastAsia="Times New Roman" w:hAnsi="Consolas" w:cs="Courier New"/>
          <w:color w:val="000000"/>
          <w:kern w:val="0"/>
          <w:lang w:eastAsia="en-IN"/>
          <w14:ligatures w14:val="none"/>
        </w:rPr>
        <w:t xml:space="preserve"> teacher</w:t>
      </w:r>
      <w:r w:rsidRPr="00805FDD">
        <w:rPr>
          <w:rFonts w:ascii="Consolas" w:eastAsia="Times New Roman" w:hAnsi="Consolas" w:cs="Courier New"/>
          <w:color w:val="5F6364"/>
          <w:kern w:val="0"/>
          <w:lang w:eastAsia="en-IN"/>
          <w14:ligatures w14:val="none"/>
        </w:rPr>
        <w:t>)</w:t>
      </w:r>
    </w:p>
    <w:p w14:paraId="1E904F0A"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5F6364"/>
          <w:kern w:val="0"/>
          <w:lang w:eastAsia="en-IN"/>
          <w14:ligatures w14:val="none"/>
        </w:rPr>
        <w:t>{</w:t>
      </w:r>
    </w:p>
    <w:p w14:paraId="21350535"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proofErr w:type="spellStart"/>
      <w:proofErr w:type="gramStart"/>
      <w:r w:rsidRPr="00805FDD">
        <w:rPr>
          <w:rFonts w:ascii="Consolas" w:eastAsia="Times New Roman" w:hAnsi="Consolas" w:cs="Courier New"/>
          <w:color w:val="000000"/>
          <w:kern w:val="0"/>
          <w:lang w:eastAsia="en-IN"/>
          <w14:ligatures w14:val="none"/>
        </w:rPr>
        <w:t>schoolContext</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Teacher</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Update</w:t>
      </w:r>
      <w:proofErr w:type="spellEnd"/>
      <w:proofErr w:type="gram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teacher</w:t>
      </w:r>
      <w:r w:rsidRPr="00805FDD">
        <w:rPr>
          <w:rFonts w:ascii="Consolas" w:eastAsia="Times New Roman" w:hAnsi="Consolas" w:cs="Courier New"/>
          <w:color w:val="5F6364"/>
          <w:kern w:val="0"/>
          <w:lang w:eastAsia="en-IN"/>
          <w14:ligatures w14:val="none"/>
        </w:rPr>
        <w:t>);</w:t>
      </w:r>
    </w:p>
    <w:p w14:paraId="0A157C2D"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000000"/>
          <w:kern w:val="0"/>
          <w:lang w:eastAsia="en-IN"/>
          <w14:ligatures w14:val="none"/>
        </w:rPr>
        <w:t>schoolContext</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SaveChanges</w:t>
      </w:r>
      <w:proofErr w:type="spellEnd"/>
      <w:r w:rsidRPr="00805FDD">
        <w:rPr>
          <w:rFonts w:ascii="Consolas" w:eastAsia="Times New Roman" w:hAnsi="Consolas" w:cs="Courier New"/>
          <w:color w:val="5F6364"/>
          <w:kern w:val="0"/>
          <w:lang w:eastAsia="en-IN"/>
          <w14:ligatures w14:val="none"/>
        </w:rPr>
        <w:t>(</w:t>
      </w:r>
      <w:proofErr w:type="gramStart"/>
      <w:r w:rsidRPr="00805FDD">
        <w:rPr>
          <w:rFonts w:ascii="Consolas" w:eastAsia="Times New Roman" w:hAnsi="Consolas" w:cs="Courier New"/>
          <w:color w:val="5F6364"/>
          <w:kern w:val="0"/>
          <w:lang w:eastAsia="en-IN"/>
          <w14:ligatures w14:val="none"/>
        </w:rPr>
        <w:t>);</w:t>
      </w:r>
      <w:proofErr w:type="gramEnd"/>
    </w:p>
    <w:p w14:paraId="75498D7B"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return</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2F9C0A"/>
          <w:kern w:val="0"/>
          <w:lang w:eastAsia="en-IN"/>
          <w14:ligatures w14:val="none"/>
        </w:rPr>
        <w:t>RedirectToAction</w:t>
      </w:r>
      <w:proofErr w:type="spell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"Index"</w:t>
      </w:r>
      <w:proofErr w:type="gramStart"/>
      <w:r w:rsidRPr="00805FDD">
        <w:rPr>
          <w:rFonts w:ascii="Consolas" w:eastAsia="Times New Roman" w:hAnsi="Consolas" w:cs="Courier New"/>
          <w:color w:val="5F6364"/>
          <w:kern w:val="0"/>
          <w:lang w:eastAsia="en-IN"/>
          <w14:ligatures w14:val="none"/>
        </w:rPr>
        <w:t>);</w:t>
      </w:r>
      <w:proofErr w:type="gramEnd"/>
    </w:p>
    <w:p w14:paraId="21C59E4C"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5F6364"/>
          <w:kern w:val="0"/>
          <w:lang w:eastAsia="en-IN"/>
          <w14:ligatures w14:val="none"/>
        </w:rPr>
        <w:t>}</w:t>
      </w:r>
    </w:p>
    <w:p w14:paraId="355691C4"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BBBBBB"/>
          <w:kern w:val="0"/>
          <w:sz w:val="19"/>
          <w:szCs w:val="19"/>
          <w:lang w:eastAsia="en-IN"/>
          <w14:ligatures w14:val="none"/>
        </w:rPr>
        <w:t>C#</w:t>
      </w:r>
    </w:p>
    <w:p w14:paraId="5522E2F8"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Copy</w:t>
      </w:r>
    </w:p>
    <w:p w14:paraId="366A2AF9" w14:textId="77777777" w:rsidR="00805FDD" w:rsidRPr="00805FDD" w:rsidRDefault="00805FDD" w:rsidP="00805FDD">
      <w:pPr>
        <w:shd w:val="clear" w:color="auto" w:fill="FFFFFF"/>
        <w:spacing w:before="240" w:after="24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 xml:space="preserve">The </w:t>
      </w:r>
      <w:proofErr w:type="spellStart"/>
      <w:r w:rsidRPr="00805FDD">
        <w:rPr>
          <w:rFonts w:ascii="Open Sans" w:eastAsia="Times New Roman" w:hAnsi="Open Sans" w:cs="Open Sans"/>
          <w:color w:val="212121"/>
          <w:kern w:val="0"/>
          <w:lang w:eastAsia="en-IN"/>
          <w14:ligatures w14:val="none"/>
        </w:rPr>
        <w:t>HttpGet</w:t>
      </w:r>
      <w:proofErr w:type="spellEnd"/>
      <w:r w:rsidRPr="00805FDD">
        <w:rPr>
          <w:rFonts w:ascii="Open Sans" w:eastAsia="Times New Roman" w:hAnsi="Open Sans" w:cs="Open Sans"/>
          <w:color w:val="212121"/>
          <w:kern w:val="0"/>
          <w:lang w:eastAsia="en-IN"/>
          <w14:ligatures w14:val="none"/>
        </w:rPr>
        <w:t xml:space="preserve"> version of Update action method takes the ‘id’ of the Teacher records in its parameter and fetches the record from the database using EF Core like:</w:t>
      </w:r>
    </w:p>
    <w:p w14:paraId="21FF54FF"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roofErr w:type="spellStart"/>
      <w:proofErr w:type="gramStart"/>
      <w:r w:rsidRPr="00805FDD">
        <w:rPr>
          <w:rFonts w:ascii="Consolas" w:eastAsia="Times New Roman" w:hAnsi="Consolas" w:cs="Courier New"/>
          <w:color w:val="000000"/>
          <w:kern w:val="0"/>
          <w:lang w:eastAsia="en-IN"/>
          <w14:ligatures w14:val="none"/>
        </w:rPr>
        <w:t>schoolContext</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Teacher</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Where</w:t>
      </w:r>
      <w:proofErr w:type="spellEnd"/>
      <w:proofErr w:type="gram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a </w:t>
      </w:r>
      <w:r w:rsidRPr="00805FDD">
        <w:rPr>
          <w:rFonts w:ascii="Consolas" w:eastAsia="Times New Roman" w:hAnsi="Consolas" w:cs="Courier New"/>
          <w:color w:val="A67F59"/>
          <w:kern w:val="0"/>
          <w:lang w:eastAsia="en-IN"/>
          <w14:ligatures w14:val="none"/>
        </w:rPr>
        <w:t>=&gt;</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000000"/>
          <w:kern w:val="0"/>
          <w:lang w:eastAsia="en-IN"/>
          <w14:ligatures w14:val="none"/>
        </w:rPr>
        <w:t>a</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Id</w:t>
      </w:r>
      <w:proofErr w:type="spellEnd"/>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 xml:space="preserve"> id</w:t>
      </w:r>
      <w:r w:rsidRPr="00805FDD">
        <w:rPr>
          <w:rFonts w:ascii="Consolas" w:eastAsia="Times New Roman" w:hAnsi="Consolas" w:cs="Courier New"/>
          <w:color w:val="5F6364"/>
          <w:kern w:val="0"/>
          <w:lang w:eastAsia="en-IN"/>
          <w14:ligatures w14:val="none"/>
        </w:rPr>
        <w:t>).</w:t>
      </w:r>
      <w:proofErr w:type="spellStart"/>
      <w:r w:rsidRPr="00805FDD">
        <w:rPr>
          <w:rFonts w:ascii="Consolas" w:eastAsia="Times New Roman" w:hAnsi="Consolas" w:cs="Courier New"/>
          <w:color w:val="2F9C0A"/>
          <w:kern w:val="0"/>
          <w:lang w:eastAsia="en-IN"/>
          <w14:ligatures w14:val="none"/>
        </w:rPr>
        <w:t>FirstOrDefault</w:t>
      </w:r>
      <w:proofErr w:type="spellEnd"/>
      <w:r w:rsidRPr="00805FDD">
        <w:rPr>
          <w:rFonts w:ascii="Consolas" w:eastAsia="Times New Roman" w:hAnsi="Consolas" w:cs="Courier New"/>
          <w:color w:val="5F6364"/>
          <w:kern w:val="0"/>
          <w:lang w:eastAsia="en-IN"/>
          <w14:ligatures w14:val="none"/>
        </w:rPr>
        <w:t>());</w:t>
      </w:r>
    </w:p>
    <w:p w14:paraId="5B6C7980"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BBBBBB"/>
          <w:kern w:val="0"/>
          <w:sz w:val="19"/>
          <w:szCs w:val="19"/>
          <w:lang w:eastAsia="en-IN"/>
          <w14:ligatures w14:val="none"/>
        </w:rPr>
        <w:t>C#</w:t>
      </w:r>
    </w:p>
    <w:p w14:paraId="6B7E0C8C"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Copy</w:t>
      </w:r>
    </w:p>
    <w:p w14:paraId="5DB44A06" w14:textId="77777777" w:rsidR="00805FDD" w:rsidRPr="00805FDD" w:rsidRDefault="00805FDD" w:rsidP="00805FDD">
      <w:pPr>
        <w:shd w:val="clear" w:color="auto" w:fill="FFFFFF"/>
        <w:spacing w:before="240" w:after="24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lastRenderedPageBreak/>
        <w:t xml:space="preserve">The </w:t>
      </w:r>
      <w:proofErr w:type="spellStart"/>
      <w:r w:rsidRPr="00805FDD">
        <w:rPr>
          <w:rFonts w:ascii="Open Sans" w:eastAsia="Times New Roman" w:hAnsi="Open Sans" w:cs="Open Sans"/>
          <w:color w:val="212121"/>
          <w:kern w:val="0"/>
          <w:lang w:eastAsia="en-IN"/>
          <w14:ligatures w14:val="none"/>
        </w:rPr>
        <w:t>HttpPost</w:t>
      </w:r>
      <w:proofErr w:type="spellEnd"/>
      <w:r w:rsidRPr="00805FDD">
        <w:rPr>
          <w:rFonts w:ascii="Open Sans" w:eastAsia="Times New Roman" w:hAnsi="Open Sans" w:cs="Open Sans"/>
          <w:color w:val="212121"/>
          <w:kern w:val="0"/>
          <w:lang w:eastAsia="en-IN"/>
          <w14:ligatures w14:val="none"/>
        </w:rPr>
        <w:t xml:space="preserve"> version of Update action method takes the Teacher class in </w:t>
      </w:r>
      <w:proofErr w:type="spellStart"/>
      <w:proofErr w:type="gramStart"/>
      <w:r w:rsidRPr="00805FDD">
        <w:rPr>
          <w:rFonts w:ascii="Open Sans" w:eastAsia="Times New Roman" w:hAnsi="Open Sans" w:cs="Open Sans"/>
          <w:color w:val="212121"/>
          <w:kern w:val="0"/>
          <w:lang w:eastAsia="en-IN"/>
          <w14:ligatures w14:val="none"/>
        </w:rPr>
        <w:t>it’s</w:t>
      </w:r>
      <w:proofErr w:type="spellEnd"/>
      <w:proofErr w:type="gramEnd"/>
      <w:r w:rsidRPr="00805FDD">
        <w:rPr>
          <w:rFonts w:ascii="Open Sans" w:eastAsia="Times New Roman" w:hAnsi="Open Sans" w:cs="Open Sans"/>
          <w:color w:val="212121"/>
          <w:kern w:val="0"/>
          <w:lang w:eastAsia="en-IN"/>
          <w14:ligatures w14:val="none"/>
        </w:rPr>
        <w:t xml:space="preserve"> parameter which is bound with updated values from the Update View. The Updated values are saved in the database table by EF core like this:</w:t>
      </w:r>
    </w:p>
    <w:p w14:paraId="6888A90F"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roofErr w:type="spellStart"/>
      <w:proofErr w:type="gramStart"/>
      <w:r w:rsidRPr="00805FDD">
        <w:rPr>
          <w:rFonts w:ascii="Consolas" w:eastAsia="Times New Roman" w:hAnsi="Consolas" w:cs="Courier New"/>
          <w:color w:val="000000"/>
          <w:kern w:val="0"/>
          <w:lang w:eastAsia="en-IN"/>
          <w14:ligatures w14:val="none"/>
        </w:rPr>
        <w:t>schoolContext</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Teacher</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Update</w:t>
      </w:r>
      <w:proofErr w:type="spellEnd"/>
      <w:proofErr w:type="gram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teacher</w:t>
      </w:r>
      <w:r w:rsidRPr="00805FDD">
        <w:rPr>
          <w:rFonts w:ascii="Consolas" w:eastAsia="Times New Roman" w:hAnsi="Consolas" w:cs="Courier New"/>
          <w:color w:val="5F6364"/>
          <w:kern w:val="0"/>
          <w:lang w:eastAsia="en-IN"/>
          <w14:ligatures w14:val="none"/>
        </w:rPr>
        <w:t>);</w:t>
      </w:r>
    </w:p>
    <w:p w14:paraId="5DCA9F55"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roofErr w:type="spellStart"/>
      <w:r w:rsidRPr="00805FDD">
        <w:rPr>
          <w:rFonts w:ascii="Consolas" w:eastAsia="Times New Roman" w:hAnsi="Consolas" w:cs="Courier New"/>
          <w:color w:val="000000"/>
          <w:kern w:val="0"/>
          <w:lang w:eastAsia="en-IN"/>
          <w14:ligatures w14:val="none"/>
        </w:rPr>
        <w:t>schoolContext</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SaveChanges</w:t>
      </w:r>
      <w:proofErr w:type="spellEnd"/>
      <w:r w:rsidRPr="00805FDD">
        <w:rPr>
          <w:rFonts w:ascii="Consolas" w:eastAsia="Times New Roman" w:hAnsi="Consolas" w:cs="Courier New"/>
          <w:color w:val="5F6364"/>
          <w:kern w:val="0"/>
          <w:lang w:eastAsia="en-IN"/>
          <w14:ligatures w14:val="none"/>
        </w:rPr>
        <w:t>(</w:t>
      </w:r>
      <w:proofErr w:type="gramStart"/>
      <w:r w:rsidRPr="00805FDD">
        <w:rPr>
          <w:rFonts w:ascii="Consolas" w:eastAsia="Times New Roman" w:hAnsi="Consolas" w:cs="Courier New"/>
          <w:color w:val="5F6364"/>
          <w:kern w:val="0"/>
          <w:lang w:eastAsia="en-IN"/>
          <w14:ligatures w14:val="none"/>
        </w:rPr>
        <w:t>);</w:t>
      </w:r>
      <w:proofErr w:type="gramEnd"/>
    </w:p>
    <w:p w14:paraId="414F5586"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BBBBBB"/>
          <w:kern w:val="0"/>
          <w:sz w:val="19"/>
          <w:szCs w:val="19"/>
          <w:lang w:eastAsia="en-IN"/>
          <w14:ligatures w14:val="none"/>
        </w:rPr>
        <w:t>C#</w:t>
      </w:r>
    </w:p>
    <w:p w14:paraId="1B90C0C3"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Copy</w:t>
      </w:r>
    </w:p>
    <w:p w14:paraId="1B3FAC78"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Next, create the Update View inside the </w:t>
      </w:r>
      <w:r w:rsidRPr="00805FDD">
        <w:rPr>
          <w:rFonts w:ascii="Open Sans" w:eastAsia="Times New Roman" w:hAnsi="Open Sans" w:cs="Open Sans"/>
          <w:b/>
          <w:bCs/>
          <w:color w:val="212121"/>
          <w:kern w:val="0"/>
          <w:lang w:eastAsia="en-IN"/>
          <w14:ligatures w14:val="none"/>
        </w:rPr>
        <w:t>Views/Home/</w:t>
      </w:r>
      <w:r w:rsidRPr="00805FDD">
        <w:rPr>
          <w:rFonts w:ascii="Open Sans" w:eastAsia="Times New Roman" w:hAnsi="Open Sans" w:cs="Open Sans"/>
          <w:color w:val="212121"/>
          <w:kern w:val="0"/>
          <w:lang w:eastAsia="en-IN"/>
          <w14:ligatures w14:val="none"/>
        </w:rPr>
        <w:t> folder with the following code,</w:t>
      </w:r>
    </w:p>
    <w:p w14:paraId="74C830D6"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@model Teacher</w:t>
      </w:r>
    </w:p>
    <w:p w14:paraId="3F067941"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766681A9"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w:t>
      </w:r>
      <w:r w:rsidRPr="00805FDD">
        <w:rPr>
          <w:rFonts w:ascii="Consolas" w:eastAsia="Times New Roman" w:hAnsi="Consolas" w:cs="Courier New"/>
          <w:color w:val="5F6364"/>
          <w:kern w:val="0"/>
          <w:lang w:eastAsia="en-IN"/>
          <w14:ligatures w14:val="none"/>
        </w:rPr>
        <w:t>{</w:t>
      </w:r>
    </w:p>
    <w:p w14:paraId="5589226F"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t xml:space="preserve">Layout </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2F9C0A"/>
          <w:kern w:val="0"/>
          <w:lang w:eastAsia="en-IN"/>
          <w14:ligatures w14:val="none"/>
        </w:rPr>
        <w:t>"_Layout</w:t>
      </w:r>
      <w:proofErr w:type="gramStart"/>
      <w:r w:rsidRPr="00805FDD">
        <w:rPr>
          <w:rFonts w:ascii="Consolas" w:eastAsia="Times New Roman" w:hAnsi="Consolas" w:cs="Courier New"/>
          <w:color w:val="2F9C0A"/>
          <w:kern w:val="0"/>
          <w:lang w:eastAsia="en-IN"/>
          <w14:ligatures w14:val="none"/>
        </w:rPr>
        <w:t>"</w:t>
      </w:r>
      <w:r w:rsidRPr="00805FDD">
        <w:rPr>
          <w:rFonts w:ascii="Consolas" w:eastAsia="Times New Roman" w:hAnsi="Consolas" w:cs="Courier New"/>
          <w:color w:val="5F6364"/>
          <w:kern w:val="0"/>
          <w:lang w:eastAsia="en-IN"/>
          <w14:ligatures w14:val="none"/>
        </w:rPr>
        <w:t>;</w:t>
      </w:r>
      <w:proofErr w:type="gramEnd"/>
    </w:p>
    <w:p w14:paraId="08FAE7DA"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1990B8"/>
          <w:kern w:val="0"/>
          <w:lang w:eastAsia="en-IN"/>
          <w14:ligatures w14:val="none"/>
        </w:rPr>
        <w:t>var</w:t>
      </w:r>
      <w:r w:rsidRPr="00805FDD">
        <w:rPr>
          <w:rFonts w:ascii="Consolas" w:eastAsia="Times New Roman" w:hAnsi="Consolas" w:cs="Courier New"/>
          <w:color w:val="000000"/>
          <w:kern w:val="0"/>
          <w:lang w:eastAsia="en-IN"/>
          <w14:ligatures w14:val="none"/>
        </w:rPr>
        <w:t xml:space="preserve"> title </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2F9C0A"/>
          <w:kern w:val="0"/>
          <w:lang w:eastAsia="en-IN"/>
          <w14:ligatures w14:val="none"/>
        </w:rPr>
        <w:t>"UPDATE Teacher</w:t>
      </w:r>
      <w:proofErr w:type="gramStart"/>
      <w:r w:rsidRPr="00805FDD">
        <w:rPr>
          <w:rFonts w:ascii="Consolas" w:eastAsia="Times New Roman" w:hAnsi="Consolas" w:cs="Courier New"/>
          <w:color w:val="2F9C0A"/>
          <w:kern w:val="0"/>
          <w:lang w:eastAsia="en-IN"/>
          <w14:ligatures w14:val="none"/>
        </w:rPr>
        <w:t>"</w:t>
      </w:r>
      <w:r w:rsidRPr="00805FDD">
        <w:rPr>
          <w:rFonts w:ascii="Consolas" w:eastAsia="Times New Roman" w:hAnsi="Consolas" w:cs="Courier New"/>
          <w:color w:val="5F6364"/>
          <w:kern w:val="0"/>
          <w:lang w:eastAsia="en-IN"/>
          <w14:ligatures w14:val="none"/>
        </w:rPr>
        <w:t>;</w:t>
      </w:r>
      <w:proofErr w:type="gramEnd"/>
    </w:p>
    <w:p w14:paraId="1C9D3C69"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proofErr w:type="spellStart"/>
      <w:r w:rsidRPr="00805FDD">
        <w:rPr>
          <w:rFonts w:ascii="Consolas" w:eastAsia="Times New Roman" w:hAnsi="Consolas" w:cs="Courier New"/>
          <w:color w:val="000000"/>
          <w:kern w:val="0"/>
          <w:lang w:eastAsia="en-IN"/>
          <w14:ligatures w14:val="none"/>
        </w:rPr>
        <w:t>ViewData</w:t>
      </w:r>
      <w:proofErr w:type="spell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"Title"</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 xml:space="preserve"> </w:t>
      </w:r>
      <w:proofErr w:type="gramStart"/>
      <w:r w:rsidRPr="00805FDD">
        <w:rPr>
          <w:rFonts w:ascii="Consolas" w:eastAsia="Times New Roman" w:hAnsi="Consolas" w:cs="Courier New"/>
          <w:color w:val="000000"/>
          <w:kern w:val="0"/>
          <w:lang w:eastAsia="en-IN"/>
          <w14:ligatures w14:val="none"/>
        </w:rPr>
        <w:t>title</w:t>
      </w:r>
      <w:r w:rsidRPr="00805FDD">
        <w:rPr>
          <w:rFonts w:ascii="Consolas" w:eastAsia="Times New Roman" w:hAnsi="Consolas" w:cs="Courier New"/>
          <w:color w:val="5F6364"/>
          <w:kern w:val="0"/>
          <w:lang w:eastAsia="en-IN"/>
          <w14:ligatures w14:val="none"/>
        </w:rPr>
        <w:t>;</w:t>
      </w:r>
      <w:proofErr w:type="gramEnd"/>
    </w:p>
    <w:p w14:paraId="5723540C"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5F6364"/>
          <w:kern w:val="0"/>
          <w:lang w:eastAsia="en-IN"/>
          <w14:ligatures w14:val="none"/>
        </w:rPr>
        <w:t>}</w:t>
      </w:r>
    </w:p>
    <w:p w14:paraId="015C2A47"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47CE9812"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style</w:t>
      </w:r>
      <w:r w:rsidRPr="00805FDD">
        <w:rPr>
          <w:rFonts w:ascii="Consolas" w:eastAsia="Times New Roman" w:hAnsi="Consolas" w:cs="Courier New"/>
          <w:color w:val="A67F59"/>
          <w:kern w:val="0"/>
          <w:lang w:eastAsia="en-IN"/>
          <w14:ligatures w14:val="none"/>
        </w:rPr>
        <w:t>&gt;</w:t>
      </w:r>
    </w:p>
    <w:p w14:paraId="5BACBFCF"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proofErr w:type="gramStart"/>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input</w:t>
      </w:r>
      <w:proofErr w:type="gramEnd"/>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validation</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 xml:space="preserve">error </w:t>
      </w:r>
      <w:r w:rsidRPr="00805FDD">
        <w:rPr>
          <w:rFonts w:ascii="Consolas" w:eastAsia="Times New Roman" w:hAnsi="Consolas" w:cs="Courier New"/>
          <w:color w:val="5F6364"/>
          <w:kern w:val="0"/>
          <w:lang w:eastAsia="en-IN"/>
          <w14:ligatures w14:val="none"/>
        </w:rPr>
        <w:t>{</w:t>
      </w:r>
    </w:p>
    <w:p w14:paraId="0D474244"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t>border</w:t>
      </w:r>
      <w:r w:rsidRPr="00805FDD">
        <w:rPr>
          <w:rFonts w:ascii="Consolas" w:eastAsia="Times New Roman" w:hAnsi="Consolas" w:cs="Courier New"/>
          <w:color w:val="A67F59"/>
          <w:kern w:val="0"/>
          <w:lang w:eastAsia="en-IN"/>
          <w14:ligatures w14:val="none"/>
        </w:rPr>
        <w:t>-</w:t>
      </w:r>
      <w:proofErr w:type="spellStart"/>
      <w:r w:rsidRPr="00805FDD">
        <w:rPr>
          <w:rFonts w:ascii="Consolas" w:eastAsia="Times New Roman" w:hAnsi="Consolas" w:cs="Courier New"/>
          <w:color w:val="000000"/>
          <w:kern w:val="0"/>
          <w:lang w:eastAsia="en-IN"/>
          <w14:ligatures w14:val="none"/>
        </w:rPr>
        <w:t>color</w:t>
      </w:r>
      <w:proofErr w:type="spell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 </w:t>
      </w:r>
      <w:proofErr w:type="gramStart"/>
      <w:r w:rsidRPr="00805FDD">
        <w:rPr>
          <w:rFonts w:ascii="Consolas" w:eastAsia="Times New Roman" w:hAnsi="Consolas" w:cs="Courier New"/>
          <w:color w:val="000000"/>
          <w:kern w:val="0"/>
          <w:lang w:eastAsia="en-IN"/>
          <w14:ligatures w14:val="none"/>
        </w:rPr>
        <w:t>red</w:t>
      </w:r>
      <w:r w:rsidRPr="00805FDD">
        <w:rPr>
          <w:rFonts w:ascii="Consolas" w:eastAsia="Times New Roman" w:hAnsi="Consolas" w:cs="Courier New"/>
          <w:color w:val="5F6364"/>
          <w:kern w:val="0"/>
          <w:lang w:eastAsia="en-IN"/>
          <w14:ligatures w14:val="none"/>
        </w:rPr>
        <w:t>;</w:t>
      </w:r>
      <w:proofErr w:type="gramEnd"/>
    </w:p>
    <w:p w14:paraId="01C5EAEC"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5F6364"/>
          <w:kern w:val="0"/>
          <w:lang w:eastAsia="en-IN"/>
          <w14:ligatures w14:val="none"/>
        </w:rPr>
        <w:t>}</w:t>
      </w:r>
    </w:p>
    <w:p w14:paraId="20D20666"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style</w:t>
      </w:r>
      <w:r w:rsidRPr="00805FDD">
        <w:rPr>
          <w:rFonts w:ascii="Consolas" w:eastAsia="Times New Roman" w:hAnsi="Consolas" w:cs="Courier New"/>
          <w:color w:val="A67F59"/>
          <w:kern w:val="0"/>
          <w:lang w:eastAsia="en-IN"/>
          <w14:ligatures w14:val="none"/>
        </w:rPr>
        <w:t>&gt;</w:t>
      </w:r>
    </w:p>
    <w:p w14:paraId="344C4668"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6D35DBF8"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h2</w:t>
      </w:r>
      <w:r w:rsidRPr="00805FDD">
        <w:rPr>
          <w:rFonts w:ascii="Consolas" w:eastAsia="Times New Roman" w:hAnsi="Consolas" w:cs="Courier New"/>
          <w:color w:val="A67F59"/>
          <w:kern w:val="0"/>
          <w:lang w:eastAsia="en-IN"/>
          <w14:ligatures w14:val="none"/>
        </w:rPr>
        <w:t>&gt;</w:t>
      </w:r>
      <w:r w:rsidRPr="00805FDD">
        <w:rPr>
          <w:rFonts w:ascii="Consolas" w:eastAsia="Times New Roman" w:hAnsi="Consolas" w:cs="Courier New"/>
          <w:color w:val="000000"/>
          <w:kern w:val="0"/>
          <w:lang w:eastAsia="en-IN"/>
          <w14:ligatures w14:val="none"/>
        </w:rPr>
        <w:t>@title</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h2</w:t>
      </w:r>
      <w:r w:rsidRPr="00805FDD">
        <w:rPr>
          <w:rFonts w:ascii="Consolas" w:eastAsia="Times New Roman" w:hAnsi="Consolas" w:cs="Courier New"/>
          <w:color w:val="A67F59"/>
          <w:kern w:val="0"/>
          <w:lang w:eastAsia="en-IN"/>
          <w14:ligatures w14:val="none"/>
        </w:rPr>
        <w:t>&gt;</w:t>
      </w:r>
    </w:p>
    <w:p w14:paraId="4644B147"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5451D81E"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div asp</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validation</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summary</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w:t>
      </w:r>
      <w:proofErr w:type="spellStart"/>
      <w:r w:rsidRPr="00805FDD">
        <w:rPr>
          <w:rFonts w:ascii="Consolas" w:eastAsia="Times New Roman" w:hAnsi="Consolas" w:cs="Courier New"/>
          <w:color w:val="2F9C0A"/>
          <w:kern w:val="0"/>
          <w:lang w:eastAsia="en-IN"/>
          <w14:ligatures w14:val="none"/>
        </w:rPr>
        <w:t>ModelOnly</w:t>
      </w:r>
      <w:proofErr w:type="spellEnd"/>
      <w:r w:rsidRPr="00805FDD">
        <w:rPr>
          <w:rFonts w:ascii="Consolas" w:eastAsia="Times New Roman" w:hAnsi="Consolas" w:cs="Courier New"/>
          <w:color w:val="2F9C0A"/>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class</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"text-danger"</w:t>
      </w:r>
      <w:r w:rsidRPr="00805FDD">
        <w:rPr>
          <w:rFonts w:ascii="Consolas" w:eastAsia="Times New Roman" w:hAnsi="Consolas" w:cs="Courier New"/>
          <w:color w:val="A67F59"/>
          <w:kern w:val="0"/>
          <w:lang w:eastAsia="en-IN"/>
          <w14:ligatures w14:val="none"/>
        </w:rPr>
        <w:t>&gt;&lt;/</w:t>
      </w:r>
      <w:r w:rsidRPr="00805FDD">
        <w:rPr>
          <w:rFonts w:ascii="Consolas" w:eastAsia="Times New Roman" w:hAnsi="Consolas" w:cs="Courier New"/>
          <w:color w:val="000000"/>
          <w:kern w:val="0"/>
          <w:lang w:eastAsia="en-IN"/>
          <w14:ligatures w14:val="none"/>
        </w:rPr>
        <w:t>div</w:t>
      </w:r>
      <w:r w:rsidRPr="00805FDD">
        <w:rPr>
          <w:rFonts w:ascii="Consolas" w:eastAsia="Times New Roman" w:hAnsi="Consolas" w:cs="Courier New"/>
          <w:color w:val="A67F59"/>
          <w:kern w:val="0"/>
          <w:lang w:eastAsia="en-IN"/>
          <w14:ligatures w14:val="none"/>
        </w:rPr>
        <w:t>&gt;</w:t>
      </w:r>
    </w:p>
    <w:p w14:paraId="62DCE33E"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 xml:space="preserve">form </w:t>
      </w:r>
      <w:r w:rsidRPr="00805FDD">
        <w:rPr>
          <w:rFonts w:ascii="Consolas" w:eastAsia="Times New Roman" w:hAnsi="Consolas" w:cs="Courier New"/>
          <w:color w:val="1990B8"/>
          <w:kern w:val="0"/>
          <w:lang w:eastAsia="en-IN"/>
          <w14:ligatures w14:val="none"/>
        </w:rPr>
        <w:t>class</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"m-1 p-1"</w:t>
      </w:r>
      <w:r w:rsidRPr="00805FDD">
        <w:rPr>
          <w:rFonts w:ascii="Consolas" w:eastAsia="Times New Roman" w:hAnsi="Consolas" w:cs="Courier New"/>
          <w:color w:val="000000"/>
          <w:kern w:val="0"/>
          <w:lang w:eastAsia="en-IN"/>
          <w14:ligatures w14:val="none"/>
        </w:rPr>
        <w:t xml:space="preserve"> method</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"post"</w:t>
      </w:r>
      <w:r w:rsidRPr="00805FDD">
        <w:rPr>
          <w:rFonts w:ascii="Consolas" w:eastAsia="Times New Roman" w:hAnsi="Consolas" w:cs="Courier New"/>
          <w:color w:val="A67F59"/>
          <w:kern w:val="0"/>
          <w:lang w:eastAsia="en-IN"/>
          <w14:ligatures w14:val="none"/>
        </w:rPr>
        <w:t>&gt;</w:t>
      </w:r>
    </w:p>
    <w:p w14:paraId="4F06B463"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 xml:space="preserve">div </w:t>
      </w:r>
      <w:r w:rsidRPr="00805FDD">
        <w:rPr>
          <w:rFonts w:ascii="Consolas" w:eastAsia="Times New Roman" w:hAnsi="Consolas" w:cs="Courier New"/>
          <w:color w:val="1990B8"/>
          <w:kern w:val="0"/>
          <w:lang w:eastAsia="en-IN"/>
          <w14:ligatures w14:val="none"/>
        </w:rPr>
        <w:t>class</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"form-group"</w:t>
      </w:r>
      <w:r w:rsidRPr="00805FDD">
        <w:rPr>
          <w:rFonts w:ascii="Consolas" w:eastAsia="Times New Roman" w:hAnsi="Consolas" w:cs="Courier New"/>
          <w:color w:val="A67F59"/>
          <w:kern w:val="0"/>
          <w:lang w:eastAsia="en-IN"/>
          <w14:ligatures w14:val="none"/>
        </w:rPr>
        <w:t>&gt;</w:t>
      </w:r>
    </w:p>
    <w:p w14:paraId="4F432543"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label asp</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1990B8"/>
          <w:kern w:val="0"/>
          <w:lang w:eastAsia="en-IN"/>
          <w14:ligatures w14:val="none"/>
        </w:rPr>
        <w:t>for</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"Id"</w:t>
      </w:r>
      <w:r w:rsidRPr="00805FDD">
        <w:rPr>
          <w:rFonts w:ascii="Consolas" w:eastAsia="Times New Roman" w:hAnsi="Consolas" w:cs="Courier New"/>
          <w:color w:val="A67F59"/>
          <w:kern w:val="0"/>
          <w:lang w:eastAsia="en-IN"/>
          <w14:ligatures w14:val="none"/>
        </w:rPr>
        <w:t>&gt;&lt;/</w:t>
      </w:r>
      <w:r w:rsidRPr="00805FDD">
        <w:rPr>
          <w:rFonts w:ascii="Consolas" w:eastAsia="Times New Roman" w:hAnsi="Consolas" w:cs="Courier New"/>
          <w:color w:val="000000"/>
          <w:kern w:val="0"/>
          <w:lang w:eastAsia="en-IN"/>
          <w14:ligatures w14:val="none"/>
        </w:rPr>
        <w:t>label</w:t>
      </w:r>
      <w:r w:rsidRPr="00805FDD">
        <w:rPr>
          <w:rFonts w:ascii="Consolas" w:eastAsia="Times New Roman" w:hAnsi="Consolas" w:cs="Courier New"/>
          <w:color w:val="A67F59"/>
          <w:kern w:val="0"/>
          <w:lang w:eastAsia="en-IN"/>
          <w14:ligatures w14:val="none"/>
        </w:rPr>
        <w:t>&gt;</w:t>
      </w:r>
    </w:p>
    <w:p w14:paraId="5DF95960"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input asp</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1990B8"/>
          <w:kern w:val="0"/>
          <w:lang w:eastAsia="en-IN"/>
          <w14:ligatures w14:val="none"/>
        </w:rPr>
        <w:t>for</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"Id"</w:t>
      </w:r>
      <w:r w:rsidRPr="00805FDD">
        <w:rPr>
          <w:rFonts w:ascii="Consolas" w:eastAsia="Times New Roman" w:hAnsi="Consolas" w:cs="Courier New"/>
          <w:color w:val="000000"/>
          <w:kern w:val="0"/>
          <w:lang w:eastAsia="en-IN"/>
          <w14:ligatures w14:val="none"/>
        </w:rPr>
        <w:t xml:space="preserve"> type</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"text"</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1990B8"/>
          <w:kern w:val="0"/>
          <w:lang w:eastAsia="en-IN"/>
          <w14:ligatures w14:val="none"/>
        </w:rPr>
        <w:t>readonly</w:t>
      </w:r>
      <w:proofErr w:type="spellEnd"/>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class</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"form-control"</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/&gt;</w:t>
      </w:r>
    </w:p>
    <w:p w14:paraId="41E69024"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div</w:t>
      </w:r>
      <w:r w:rsidRPr="00805FDD">
        <w:rPr>
          <w:rFonts w:ascii="Consolas" w:eastAsia="Times New Roman" w:hAnsi="Consolas" w:cs="Courier New"/>
          <w:color w:val="A67F59"/>
          <w:kern w:val="0"/>
          <w:lang w:eastAsia="en-IN"/>
          <w14:ligatures w14:val="none"/>
        </w:rPr>
        <w:t>&gt;</w:t>
      </w:r>
    </w:p>
    <w:p w14:paraId="45348DDE"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 xml:space="preserve">div </w:t>
      </w:r>
      <w:r w:rsidRPr="00805FDD">
        <w:rPr>
          <w:rFonts w:ascii="Consolas" w:eastAsia="Times New Roman" w:hAnsi="Consolas" w:cs="Courier New"/>
          <w:color w:val="1990B8"/>
          <w:kern w:val="0"/>
          <w:lang w:eastAsia="en-IN"/>
          <w14:ligatures w14:val="none"/>
        </w:rPr>
        <w:t>class</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"form-group"</w:t>
      </w:r>
      <w:r w:rsidRPr="00805FDD">
        <w:rPr>
          <w:rFonts w:ascii="Consolas" w:eastAsia="Times New Roman" w:hAnsi="Consolas" w:cs="Courier New"/>
          <w:color w:val="A67F59"/>
          <w:kern w:val="0"/>
          <w:lang w:eastAsia="en-IN"/>
          <w14:ligatures w14:val="none"/>
        </w:rPr>
        <w:t>&gt;</w:t>
      </w:r>
    </w:p>
    <w:p w14:paraId="0C3360DB"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label asp</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1990B8"/>
          <w:kern w:val="0"/>
          <w:lang w:eastAsia="en-IN"/>
          <w14:ligatures w14:val="none"/>
        </w:rPr>
        <w:t>for</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"Name"</w:t>
      </w:r>
      <w:r w:rsidRPr="00805FDD">
        <w:rPr>
          <w:rFonts w:ascii="Consolas" w:eastAsia="Times New Roman" w:hAnsi="Consolas" w:cs="Courier New"/>
          <w:color w:val="A67F59"/>
          <w:kern w:val="0"/>
          <w:lang w:eastAsia="en-IN"/>
          <w14:ligatures w14:val="none"/>
        </w:rPr>
        <w:t>&gt;&lt;/</w:t>
      </w:r>
      <w:r w:rsidRPr="00805FDD">
        <w:rPr>
          <w:rFonts w:ascii="Consolas" w:eastAsia="Times New Roman" w:hAnsi="Consolas" w:cs="Courier New"/>
          <w:color w:val="000000"/>
          <w:kern w:val="0"/>
          <w:lang w:eastAsia="en-IN"/>
          <w14:ligatures w14:val="none"/>
        </w:rPr>
        <w:t>label</w:t>
      </w:r>
      <w:r w:rsidRPr="00805FDD">
        <w:rPr>
          <w:rFonts w:ascii="Consolas" w:eastAsia="Times New Roman" w:hAnsi="Consolas" w:cs="Courier New"/>
          <w:color w:val="A67F59"/>
          <w:kern w:val="0"/>
          <w:lang w:eastAsia="en-IN"/>
          <w14:ligatures w14:val="none"/>
        </w:rPr>
        <w:t>&gt;</w:t>
      </w:r>
    </w:p>
    <w:p w14:paraId="2A1777EB"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input asp</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1990B8"/>
          <w:kern w:val="0"/>
          <w:lang w:eastAsia="en-IN"/>
          <w14:ligatures w14:val="none"/>
        </w:rPr>
        <w:t>for</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"Name"</w:t>
      </w:r>
      <w:r w:rsidRPr="00805FDD">
        <w:rPr>
          <w:rFonts w:ascii="Consolas" w:eastAsia="Times New Roman" w:hAnsi="Consolas" w:cs="Courier New"/>
          <w:color w:val="000000"/>
          <w:kern w:val="0"/>
          <w:lang w:eastAsia="en-IN"/>
          <w14:ligatures w14:val="none"/>
        </w:rPr>
        <w:t xml:space="preserve"> type</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"text"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class</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"form-control"</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/&gt;</w:t>
      </w:r>
    </w:p>
    <w:p w14:paraId="61603B59"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span asp</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validation</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1990B8"/>
          <w:kern w:val="0"/>
          <w:lang w:eastAsia="en-IN"/>
          <w14:ligatures w14:val="none"/>
        </w:rPr>
        <w:t>for</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"Name"</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class</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"text-danger"</w:t>
      </w:r>
      <w:r w:rsidRPr="00805FDD">
        <w:rPr>
          <w:rFonts w:ascii="Consolas" w:eastAsia="Times New Roman" w:hAnsi="Consolas" w:cs="Courier New"/>
          <w:color w:val="A67F59"/>
          <w:kern w:val="0"/>
          <w:lang w:eastAsia="en-IN"/>
          <w14:ligatures w14:val="none"/>
        </w:rPr>
        <w:t>&gt;&lt;/</w:t>
      </w:r>
      <w:r w:rsidRPr="00805FDD">
        <w:rPr>
          <w:rFonts w:ascii="Consolas" w:eastAsia="Times New Roman" w:hAnsi="Consolas" w:cs="Courier New"/>
          <w:color w:val="000000"/>
          <w:kern w:val="0"/>
          <w:lang w:eastAsia="en-IN"/>
          <w14:ligatures w14:val="none"/>
        </w:rPr>
        <w:t>span</w:t>
      </w:r>
      <w:r w:rsidRPr="00805FDD">
        <w:rPr>
          <w:rFonts w:ascii="Consolas" w:eastAsia="Times New Roman" w:hAnsi="Consolas" w:cs="Courier New"/>
          <w:color w:val="A67F59"/>
          <w:kern w:val="0"/>
          <w:lang w:eastAsia="en-IN"/>
          <w14:ligatures w14:val="none"/>
        </w:rPr>
        <w:t>&gt;</w:t>
      </w:r>
    </w:p>
    <w:p w14:paraId="43D1C263"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div</w:t>
      </w:r>
      <w:r w:rsidRPr="00805FDD">
        <w:rPr>
          <w:rFonts w:ascii="Consolas" w:eastAsia="Times New Roman" w:hAnsi="Consolas" w:cs="Courier New"/>
          <w:color w:val="A67F59"/>
          <w:kern w:val="0"/>
          <w:lang w:eastAsia="en-IN"/>
          <w14:ligatures w14:val="none"/>
        </w:rPr>
        <w:t>&gt;</w:t>
      </w:r>
    </w:p>
    <w:p w14:paraId="611B2FDF"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 xml:space="preserve">div </w:t>
      </w:r>
      <w:r w:rsidRPr="00805FDD">
        <w:rPr>
          <w:rFonts w:ascii="Consolas" w:eastAsia="Times New Roman" w:hAnsi="Consolas" w:cs="Courier New"/>
          <w:color w:val="1990B8"/>
          <w:kern w:val="0"/>
          <w:lang w:eastAsia="en-IN"/>
          <w14:ligatures w14:val="none"/>
        </w:rPr>
        <w:t>class</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"form-group"</w:t>
      </w:r>
      <w:r w:rsidRPr="00805FDD">
        <w:rPr>
          <w:rFonts w:ascii="Consolas" w:eastAsia="Times New Roman" w:hAnsi="Consolas" w:cs="Courier New"/>
          <w:color w:val="A67F59"/>
          <w:kern w:val="0"/>
          <w:lang w:eastAsia="en-IN"/>
          <w14:ligatures w14:val="none"/>
        </w:rPr>
        <w:t>&gt;</w:t>
      </w:r>
    </w:p>
    <w:p w14:paraId="6B086B08"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label asp</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1990B8"/>
          <w:kern w:val="0"/>
          <w:lang w:eastAsia="en-IN"/>
          <w14:ligatures w14:val="none"/>
        </w:rPr>
        <w:t>for</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"Skills"</w:t>
      </w:r>
      <w:r w:rsidRPr="00805FDD">
        <w:rPr>
          <w:rFonts w:ascii="Consolas" w:eastAsia="Times New Roman" w:hAnsi="Consolas" w:cs="Courier New"/>
          <w:color w:val="A67F59"/>
          <w:kern w:val="0"/>
          <w:lang w:eastAsia="en-IN"/>
          <w14:ligatures w14:val="none"/>
        </w:rPr>
        <w:t>&gt;&lt;/</w:t>
      </w:r>
      <w:r w:rsidRPr="00805FDD">
        <w:rPr>
          <w:rFonts w:ascii="Consolas" w:eastAsia="Times New Roman" w:hAnsi="Consolas" w:cs="Courier New"/>
          <w:color w:val="000000"/>
          <w:kern w:val="0"/>
          <w:lang w:eastAsia="en-IN"/>
          <w14:ligatures w14:val="none"/>
        </w:rPr>
        <w:t>label</w:t>
      </w:r>
      <w:r w:rsidRPr="00805FDD">
        <w:rPr>
          <w:rFonts w:ascii="Consolas" w:eastAsia="Times New Roman" w:hAnsi="Consolas" w:cs="Courier New"/>
          <w:color w:val="A67F59"/>
          <w:kern w:val="0"/>
          <w:lang w:eastAsia="en-IN"/>
          <w14:ligatures w14:val="none"/>
        </w:rPr>
        <w:t>&gt;</w:t>
      </w:r>
    </w:p>
    <w:p w14:paraId="3CFEF6C3"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input asp</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1990B8"/>
          <w:kern w:val="0"/>
          <w:lang w:eastAsia="en-IN"/>
          <w14:ligatures w14:val="none"/>
        </w:rPr>
        <w:t>for</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"Skills"</w:t>
      </w:r>
      <w:r w:rsidRPr="00805FDD">
        <w:rPr>
          <w:rFonts w:ascii="Consolas" w:eastAsia="Times New Roman" w:hAnsi="Consolas" w:cs="Courier New"/>
          <w:color w:val="000000"/>
          <w:kern w:val="0"/>
          <w:lang w:eastAsia="en-IN"/>
          <w14:ligatures w14:val="none"/>
        </w:rPr>
        <w:t xml:space="preserve"> type</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"text"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class</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"form-control"</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/&gt;</w:t>
      </w:r>
    </w:p>
    <w:p w14:paraId="1C4D5D33"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span asp</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validation</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1990B8"/>
          <w:kern w:val="0"/>
          <w:lang w:eastAsia="en-IN"/>
          <w14:ligatures w14:val="none"/>
        </w:rPr>
        <w:t>for</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"Skills"</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class</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"text-danger"</w:t>
      </w:r>
      <w:r w:rsidRPr="00805FDD">
        <w:rPr>
          <w:rFonts w:ascii="Consolas" w:eastAsia="Times New Roman" w:hAnsi="Consolas" w:cs="Courier New"/>
          <w:color w:val="A67F59"/>
          <w:kern w:val="0"/>
          <w:lang w:eastAsia="en-IN"/>
          <w14:ligatures w14:val="none"/>
        </w:rPr>
        <w:t>&gt;&lt;/</w:t>
      </w:r>
      <w:r w:rsidRPr="00805FDD">
        <w:rPr>
          <w:rFonts w:ascii="Consolas" w:eastAsia="Times New Roman" w:hAnsi="Consolas" w:cs="Courier New"/>
          <w:color w:val="000000"/>
          <w:kern w:val="0"/>
          <w:lang w:eastAsia="en-IN"/>
          <w14:ligatures w14:val="none"/>
        </w:rPr>
        <w:t>span</w:t>
      </w:r>
      <w:r w:rsidRPr="00805FDD">
        <w:rPr>
          <w:rFonts w:ascii="Consolas" w:eastAsia="Times New Roman" w:hAnsi="Consolas" w:cs="Courier New"/>
          <w:color w:val="A67F59"/>
          <w:kern w:val="0"/>
          <w:lang w:eastAsia="en-IN"/>
          <w14:ligatures w14:val="none"/>
        </w:rPr>
        <w:t>&gt;</w:t>
      </w:r>
    </w:p>
    <w:p w14:paraId="5EFD3682"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div</w:t>
      </w:r>
      <w:r w:rsidRPr="00805FDD">
        <w:rPr>
          <w:rFonts w:ascii="Consolas" w:eastAsia="Times New Roman" w:hAnsi="Consolas" w:cs="Courier New"/>
          <w:color w:val="A67F59"/>
          <w:kern w:val="0"/>
          <w:lang w:eastAsia="en-IN"/>
          <w14:ligatures w14:val="none"/>
        </w:rPr>
        <w:t>&gt;</w:t>
      </w:r>
    </w:p>
    <w:p w14:paraId="3320EFEB"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 xml:space="preserve">div </w:t>
      </w:r>
      <w:r w:rsidRPr="00805FDD">
        <w:rPr>
          <w:rFonts w:ascii="Consolas" w:eastAsia="Times New Roman" w:hAnsi="Consolas" w:cs="Courier New"/>
          <w:color w:val="1990B8"/>
          <w:kern w:val="0"/>
          <w:lang w:eastAsia="en-IN"/>
          <w14:ligatures w14:val="none"/>
        </w:rPr>
        <w:t>class</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"form-group"</w:t>
      </w:r>
      <w:r w:rsidRPr="00805FDD">
        <w:rPr>
          <w:rFonts w:ascii="Consolas" w:eastAsia="Times New Roman" w:hAnsi="Consolas" w:cs="Courier New"/>
          <w:color w:val="A67F59"/>
          <w:kern w:val="0"/>
          <w:lang w:eastAsia="en-IN"/>
          <w14:ligatures w14:val="none"/>
        </w:rPr>
        <w:t>&gt;</w:t>
      </w:r>
    </w:p>
    <w:p w14:paraId="11A0EA48"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lastRenderedPageBreak/>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label asp</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1990B8"/>
          <w:kern w:val="0"/>
          <w:lang w:eastAsia="en-IN"/>
          <w14:ligatures w14:val="none"/>
        </w:rPr>
        <w:t>for</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w:t>
      </w:r>
      <w:proofErr w:type="spellStart"/>
      <w:r w:rsidRPr="00805FDD">
        <w:rPr>
          <w:rFonts w:ascii="Consolas" w:eastAsia="Times New Roman" w:hAnsi="Consolas" w:cs="Courier New"/>
          <w:color w:val="2F9C0A"/>
          <w:kern w:val="0"/>
          <w:lang w:eastAsia="en-IN"/>
          <w14:ligatures w14:val="none"/>
        </w:rPr>
        <w:t>TotalStudents</w:t>
      </w:r>
      <w:proofErr w:type="spellEnd"/>
      <w:r w:rsidRPr="00805FDD">
        <w:rPr>
          <w:rFonts w:ascii="Consolas" w:eastAsia="Times New Roman" w:hAnsi="Consolas" w:cs="Courier New"/>
          <w:color w:val="2F9C0A"/>
          <w:kern w:val="0"/>
          <w:lang w:eastAsia="en-IN"/>
          <w14:ligatures w14:val="none"/>
        </w:rPr>
        <w:t>"</w:t>
      </w:r>
      <w:r w:rsidRPr="00805FDD">
        <w:rPr>
          <w:rFonts w:ascii="Consolas" w:eastAsia="Times New Roman" w:hAnsi="Consolas" w:cs="Courier New"/>
          <w:color w:val="A67F59"/>
          <w:kern w:val="0"/>
          <w:lang w:eastAsia="en-IN"/>
          <w14:ligatures w14:val="none"/>
        </w:rPr>
        <w:t>&gt;&lt;/</w:t>
      </w:r>
      <w:r w:rsidRPr="00805FDD">
        <w:rPr>
          <w:rFonts w:ascii="Consolas" w:eastAsia="Times New Roman" w:hAnsi="Consolas" w:cs="Courier New"/>
          <w:color w:val="000000"/>
          <w:kern w:val="0"/>
          <w:lang w:eastAsia="en-IN"/>
          <w14:ligatures w14:val="none"/>
        </w:rPr>
        <w:t>label</w:t>
      </w:r>
      <w:r w:rsidRPr="00805FDD">
        <w:rPr>
          <w:rFonts w:ascii="Consolas" w:eastAsia="Times New Roman" w:hAnsi="Consolas" w:cs="Courier New"/>
          <w:color w:val="A67F59"/>
          <w:kern w:val="0"/>
          <w:lang w:eastAsia="en-IN"/>
          <w14:ligatures w14:val="none"/>
        </w:rPr>
        <w:t>&gt;</w:t>
      </w:r>
    </w:p>
    <w:p w14:paraId="654892D0"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input asp</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1990B8"/>
          <w:kern w:val="0"/>
          <w:lang w:eastAsia="en-IN"/>
          <w14:ligatures w14:val="none"/>
        </w:rPr>
        <w:t>for</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w:t>
      </w:r>
      <w:proofErr w:type="spellStart"/>
      <w:r w:rsidRPr="00805FDD">
        <w:rPr>
          <w:rFonts w:ascii="Consolas" w:eastAsia="Times New Roman" w:hAnsi="Consolas" w:cs="Courier New"/>
          <w:color w:val="2F9C0A"/>
          <w:kern w:val="0"/>
          <w:lang w:eastAsia="en-IN"/>
          <w14:ligatures w14:val="none"/>
        </w:rPr>
        <w:t>TotalStudents</w:t>
      </w:r>
      <w:proofErr w:type="spellEnd"/>
      <w:r w:rsidRPr="00805FDD">
        <w:rPr>
          <w:rFonts w:ascii="Consolas" w:eastAsia="Times New Roman" w:hAnsi="Consolas" w:cs="Courier New"/>
          <w:color w:val="2F9C0A"/>
          <w:kern w:val="0"/>
          <w:lang w:eastAsia="en-IN"/>
          <w14:ligatures w14:val="none"/>
        </w:rPr>
        <w:t>"</w:t>
      </w:r>
      <w:r w:rsidRPr="00805FDD">
        <w:rPr>
          <w:rFonts w:ascii="Consolas" w:eastAsia="Times New Roman" w:hAnsi="Consolas" w:cs="Courier New"/>
          <w:color w:val="000000"/>
          <w:kern w:val="0"/>
          <w:lang w:eastAsia="en-IN"/>
          <w14:ligatures w14:val="none"/>
        </w:rPr>
        <w:t xml:space="preserve"> type</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"text"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class</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"form-control"</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/&gt;</w:t>
      </w:r>
    </w:p>
    <w:p w14:paraId="2C351A6B"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span asp</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validation</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1990B8"/>
          <w:kern w:val="0"/>
          <w:lang w:eastAsia="en-IN"/>
          <w14:ligatures w14:val="none"/>
        </w:rPr>
        <w:t>for</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w:t>
      </w:r>
      <w:proofErr w:type="spellStart"/>
      <w:r w:rsidRPr="00805FDD">
        <w:rPr>
          <w:rFonts w:ascii="Consolas" w:eastAsia="Times New Roman" w:hAnsi="Consolas" w:cs="Courier New"/>
          <w:color w:val="2F9C0A"/>
          <w:kern w:val="0"/>
          <w:lang w:eastAsia="en-IN"/>
          <w14:ligatures w14:val="none"/>
        </w:rPr>
        <w:t>TotalStudents</w:t>
      </w:r>
      <w:proofErr w:type="spellEnd"/>
      <w:r w:rsidRPr="00805FDD">
        <w:rPr>
          <w:rFonts w:ascii="Consolas" w:eastAsia="Times New Roman" w:hAnsi="Consolas" w:cs="Courier New"/>
          <w:color w:val="2F9C0A"/>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class</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"text-danger"</w:t>
      </w:r>
      <w:r w:rsidRPr="00805FDD">
        <w:rPr>
          <w:rFonts w:ascii="Consolas" w:eastAsia="Times New Roman" w:hAnsi="Consolas" w:cs="Courier New"/>
          <w:color w:val="A67F59"/>
          <w:kern w:val="0"/>
          <w:lang w:eastAsia="en-IN"/>
          <w14:ligatures w14:val="none"/>
        </w:rPr>
        <w:t>&gt;&lt;/</w:t>
      </w:r>
      <w:r w:rsidRPr="00805FDD">
        <w:rPr>
          <w:rFonts w:ascii="Consolas" w:eastAsia="Times New Roman" w:hAnsi="Consolas" w:cs="Courier New"/>
          <w:color w:val="000000"/>
          <w:kern w:val="0"/>
          <w:lang w:eastAsia="en-IN"/>
          <w14:ligatures w14:val="none"/>
        </w:rPr>
        <w:t>span</w:t>
      </w:r>
      <w:r w:rsidRPr="00805FDD">
        <w:rPr>
          <w:rFonts w:ascii="Consolas" w:eastAsia="Times New Roman" w:hAnsi="Consolas" w:cs="Courier New"/>
          <w:color w:val="A67F59"/>
          <w:kern w:val="0"/>
          <w:lang w:eastAsia="en-IN"/>
          <w14:ligatures w14:val="none"/>
        </w:rPr>
        <w:t>&gt;</w:t>
      </w:r>
    </w:p>
    <w:p w14:paraId="0C434115"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div</w:t>
      </w:r>
      <w:r w:rsidRPr="00805FDD">
        <w:rPr>
          <w:rFonts w:ascii="Consolas" w:eastAsia="Times New Roman" w:hAnsi="Consolas" w:cs="Courier New"/>
          <w:color w:val="A67F59"/>
          <w:kern w:val="0"/>
          <w:lang w:eastAsia="en-IN"/>
          <w14:ligatures w14:val="none"/>
        </w:rPr>
        <w:t>&gt;</w:t>
      </w:r>
    </w:p>
    <w:p w14:paraId="0B247DAD"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 xml:space="preserve">div </w:t>
      </w:r>
      <w:r w:rsidRPr="00805FDD">
        <w:rPr>
          <w:rFonts w:ascii="Consolas" w:eastAsia="Times New Roman" w:hAnsi="Consolas" w:cs="Courier New"/>
          <w:color w:val="1990B8"/>
          <w:kern w:val="0"/>
          <w:lang w:eastAsia="en-IN"/>
          <w14:ligatures w14:val="none"/>
        </w:rPr>
        <w:t>class</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"form-group"</w:t>
      </w:r>
      <w:r w:rsidRPr="00805FDD">
        <w:rPr>
          <w:rFonts w:ascii="Consolas" w:eastAsia="Times New Roman" w:hAnsi="Consolas" w:cs="Courier New"/>
          <w:color w:val="A67F59"/>
          <w:kern w:val="0"/>
          <w:lang w:eastAsia="en-IN"/>
          <w14:ligatures w14:val="none"/>
        </w:rPr>
        <w:t>&gt;</w:t>
      </w:r>
    </w:p>
    <w:p w14:paraId="11F60E6C"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label asp</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1990B8"/>
          <w:kern w:val="0"/>
          <w:lang w:eastAsia="en-IN"/>
          <w14:ligatures w14:val="none"/>
        </w:rPr>
        <w:t>for</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"Salary"</w:t>
      </w:r>
      <w:r w:rsidRPr="00805FDD">
        <w:rPr>
          <w:rFonts w:ascii="Consolas" w:eastAsia="Times New Roman" w:hAnsi="Consolas" w:cs="Courier New"/>
          <w:color w:val="A67F59"/>
          <w:kern w:val="0"/>
          <w:lang w:eastAsia="en-IN"/>
          <w14:ligatures w14:val="none"/>
        </w:rPr>
        <w:t>&gt;&lt;/</w:t>
      </w:r>
      <w:r w:rsidRPr="00805FDD">
        <w:rPr>
          <w:rFonts w:ascii="Consolas" w:eastAsia="Times New Roman" w:hAnsi="Consolas" w:cs="Courier New"/>
          <w:color w:val="000000"/>
          <w:kern w:val="0"/>
          <w:lang w:eastAsia="en-IN"/>
          <w14:ligatures w14:val="none"/>
        </w:rPr>
        <w:t>label</w:t>
      </w:r>
      <w:r w:rsidRPr="00805FDD">
        <w:rPr>
          <w:rFonts w:ascii="Consolas" w:eastAsia="Times New Roman" w:hAnsi="Consolas" w:cs="Courier New"/>
          <w:color w:val="A67F59"/>
          <w:kern w:val="0"/>
          <w:lang w:eastAsia="en-IN"/>
          <w14:ligatures w14:val="none"/>
        </w:rPr>
        <w:t>&gt;</w:t>
      </w:r>
    </w:p>
    <w:p w14:paraId="2793FE08"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input asp</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1990B8"/>
          <w:kern w:val="0"/>
          <w:lang w:eastAsia="en-IN"/>
          <w14:ligatures w14:val="none"/>
        </w:rPr>
        <w:t>for</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"Salary"</w:t>
      </w:r>
      <w:r w:rsidRPr="00805FDD">
        <w:rPr>
          <w:rFonts w:ascii="Consolas" w:eastAsia="Times New Roman" w:hAnsi="Consolas" w:cs="Courier New"/>
          <w:color w:val="000000"/>
          <w:kern w:val="0"/>
          <w:lang w:eastAsia="en-IN"/>
          <w14:ligatures w14:val="none"/>
        </w:rPr>
        <w:t xml:space="preserve"> type</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"text"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class</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"form-control"</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/&gt;</w:t>
      </w:r>
    </w:p>
    <w:p w14:paraId="7385469B"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span asp</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validation</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1990B8"/>
          <w:kern w:val="0"/>
          <w:lang w:eastAsia="en-IN"/>
          <w14:ligatures w14:val="none"/>
        </w:rPr>
        <w:t>for</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"Salary"</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class</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"text-danger"</w:t>
      </w:r>
      <w:r w:rsidRPr="00805FDD">
        <w:rPr>
          <w:rFonts w:ascii="Consolas" w:eastAsia="Times New Roman" w:hAnsi="Consolas" w:cs="Courier New"/>
          <w:color w:val="A67F59"/>
          <w:kern w:val="0"/>
          <w:lang w:eastAsia="en-IN"/>
          <w14:ligatures w14:val="none"/>
        </w:rPr>
        <w:t>&gt;&lt;/</w:t>
      </w:r>
      <w:r w:rsidRPr="00805FDD">
        <w:rPr>
          <w:rFonts w:ascii="Consolas" w:eastAsia="Times New Roman" w:hAnsi="Consolas" w:cs="Courier New"/>
          <w:color w:val="000000"/>
          <w:kern w:val="0"/>
          <w:lang w:eastAsia="en-IN"/>
          <w14:ligatures w14:val="none"/>
        </w:rPr>
        <w:t>span</w:t>
      </w:r>
      <w:r w:rsidRPr="00805FDD">
        <w:rPr>
          <w:rFonts w:ascii="Consolas" w:eastAsia="Times New Roman" w:hAnsi="Consolas" w:cs="Courier New"/>
          <w:color w:val="A67F59"/>
          <w:kern w:val="0"/>
          <w:lang w:eastAsia="en-IN"/>
          <w14:ligatures w14:val="none"/>
        </w:rPr>
        <w:t>&gt;</w:t>
      </w:r>
    </w:p>
    <w:p w14:paraId="5AF29002"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div</w:t>
      </w:r>
      <w:r w:rsidRPr="00805FDD">
        <w:rPr>
          <w:rFonts w:ascii="Consolas" w:eastAsia="Times New Roman" w:hAnsi="Consolas" w:cs="Courier New"/>
          <w:color w:val="A67F59"/>
          <w:kern w:val="0"/>
          <w:lang w:eastAsia="en-IN"/>
          <w14:ligatures w14:val="none"/>
        </w:rPr>
        <w:t>&gt;</w:t>
      </w:r>
    </w:p>
    <w:p w14:paraId="268B858E"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 xml:space="preserve">div </w:t>
      </w:r>
      <w:r w:rsidRPr="00805FDD">
        <w:rPr>
          <w:rFonts w:ascii="Consolas" w:eastAsia="Times New Roman" w:hAnsi="Consolas" w:cs="Courier New"/>
          <w:color w:val="1990B8"/>
          <w:kern w:val="0"/>
          <w:lang w:eastAsia="en-IN"/>
          <w14:ligatures w14:val="none"/>
        </w:rPr>
        <w:t>class</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"form-group"</w:t>
      </w:r>
      <w:r w:rsidRPr="00805FDD">
        <w:rPr>
          <w:rFonts w:ascii="Consolas" w:eastAsia="Times New Roman" w:hAnsi="Consolas" w:cs="Courier New"/>
          <w:color w:val="A67F59"/>
          <w:kern w:val="0"/>
          <w:lang w:eastAsia="en-IN"/>
          <w14:ligatures w14:val="none"/>
        </w:rPr>
        <w:t>&gt;</w:t>
      </w:r>
    </w:p>
    <w:p w14:paraId="518F507B"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label asp</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1990B8"/>
          <w:kern w:val="0"/>
          <w:lang w:eastAsia="en-IN"/>
          <w14:ligatures w14:val="none"/>
        </w:rPr>
        <w:t>for</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w:t>
      </w:r>
      <w:proofErr w:type="spellStart"/>
      <w:r w:rsidRPr="00805FDD">
        <w:rPr>
          <w:rFonts w:ascii="Consolas" w:eastAsia="Times New Roman" w:hAnsi="Consolas" w:cs="Courier New"/>
          <w:color w:val="2F9C0A"/>
          <w:kern w:val="0"/>
          <w:lang w:eastAsia="en-IN"/>
          <w14:ligatures w14:val="none"/>
        </w:rPr>
        <w:t>AddedOn</w:t>
      </w:r>
      <w:proofErr w:type="spellEnd"/>
      <w:r w:rsidRPr="00805FDD">
        <w:rPr>
          <w:rFonts w:ascii="Consolas" w:eastAsia="Times New Roman" w:hAnsi="Consolas" w:cs="Courier New"/>
          <w:color w:val="2F9C0A"/>
          <w:kern w:val="0"/>
          <w:lang w:eastAsia="en-IN"/>
          <w14:ligatures w14:val="none"/>
        </w:rPr>
        <w:t>"</w:t>
      </w:r>
      <w:r w:rsidRPr="00805FDD">
        <w:rPr>
          <w:rFonts w:ascii="Consolas" w:eastAsia="Times New Roman" w:hAnsi="Consolas" w:cs="Courier New"/>
          <w:color w:val="A67F59"/>
          <w:kern w:val="0"/>
          <w:lang w:eastAsia="en-IN"/>
          <w14:ligatures w14:val="none"/>
        </w:rPr>
        <w:t>&gt;&lt;/</w:t>
      </w:r>
      <w:r w:rsidRPr="00805FDD">
        <w:rPr>
          <w:rFonts w:ascii="Consolas" w:eastAsia="Times New Roman" w:hAnsi="Consolas" w:cs="Courier New"/>
          <w:color w:val="000000"/>
          <w:kern w:val="0"/>
          <w:lang w:eastAsia="en-IN"/>
          <w14:ligatures w14:val="none"/>
        </w:rPr>
        <w:t>label</w:t>
      </w:r>
      <w:r w:rsidRPr="00805FDD">
        <w:rPr>
          <w:rFonts w:ascii="Consolas" w:eastAsia="Times New Roman" w:hAnsi="Consolas" w:cs="Courier New"/>
          <w:color w:val="A67F59"/>
          <w:kern w:val="0"/>
          <w:lang w:eastAsia="en-IN"/>
          <w14:ligatures w14:val="none"/>
        </w:rPr>
        <w:t>&gt;</w:t>
      </w:r>
    </w:p>
    <w:p w14:paraId="020F6BDC"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input asp</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1990B8"/>
          <w:kern w:val="0"/>
          <w:lang w:eastAsia="en-IN"/>
          <w14:ligatures w14:val="none"/>
        </w:rPr>
        <w:t>for</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w:t>
      </w:r>
      <w:proofErr w:type="spellStart"/>
      <w:r w:rsidRPr="00805FDD">
        <w:rPr>
          <w:rFonts w:ascii="Consolas" w:eastAsia="Times New Roman" w:hAnsi="Consolas" w:cs="Courier New"/>
          <w:color w:val="2F9C0A"/>
          <w:kern w:val="0"/>
          <w:lang w:eastAsia="en-IN"/>
          <w14:ligatures w14:val="none"/>
        </w:rPr>
        <w:t>AddedOn</w:t>
      </w:r>
      <w:proofErr w:type="spellEnd"/>
      <w:r w:rsidRPr="00805FDD">
        <w:rPr>
          <w:rFonts w:ascii="Consolas" w:eastAsia="Times New Roman" w:hAnsi="Consolas" w:cs="Courier New"/>
          <w:color w:val="2F9C0A"/>
          <w:kern w:val="0"/>
          <w:lang w:eastAsia="en-IN"/>
          <w14:ligatures w14:val="none"/>
        </w:rPr>
        <w:t>"</w:t>
      </w:r>
      <w:r w:rsidRPr="00805FDD">
        <w:rPr>
          <w:rFonts w:ascii="Consolas" w:eastAsia="Times New Roman" w:hAnsi="Consolas" w:cs="Courier New"/>
          <w:color w:val="000000"/>
          <w:kern w:val="0"/>
          <w:lang w:eastAsia="en-IN"/>
          <w14:ligatures w14:val="none"/>
        </w:rPr>
        <w:t xml:space="preserve"> type</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"text"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class</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"form-control"</w:t>
      </w:r>
      <w:r w:rsidRPr="00805FDD">
        <w:rPr>
          <w:rFonts w:ascii="Consolas" w:eastAsia="Times New Roman" w:hAnsi="Consolas" w:cs="Courier New"/>
          <w:color w:val="000000"/>
          <w:kern w:val="0"/>
          <w:lang w:eastAsia="en-IN"/>
          <w14:ligatures w14:val="none"/>
        </w:rPr>
        <w:t xml:space="preserve"> asp</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format</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w:t>
      </w:r>
      <w:proofErr w:type="gramStart"/>
      <w:r w:rsidRPr="00805FDD">
        <w:rPr>
          <w:rFonts w:ascii="Consolas" w:eastAsia="Times New Roman" w:hAnsi="Consolas" w:cs="Courier New"/>
          <w:color w:val="2F9C0A"/>
          <w:kern w:val="0"/>
          <w:lang w:eastAsia="en-IN"/>
          <w14:ligatures w14:val="none"/>
        </w:rPr>
        <w:t>0:d</w:t>
      </w:r>
      <w:proofErr w:type="gramEnd"/>
      <w:r w:rsidRPr="00805FDD">
        <w:rPr>
          <w:rFonts w:ascii="Consolas" w:eastAsia="Times New Roman" w:hAnsi="Consolas" w:cs="Courier New"/>
          <w:color w:val="2F9C0A"/>
          <w:kern w:val="0"/>
          <w:lang w:eastAsia="en-IN"/>
          <w14:ligatures w14:val="none"/>
        </w:rPr>
        <w: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/&gt;</w:t>
      </w:r>
    </w:p>
    <w:p w14:paraId="24A97CFD"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div</w:t>
      </w:r>
      <w:r w:rsidRPr="00805FDD">
        <w:rPr>
          <w:rFonts w:ascii="Consolas" w:eastAsia="Times New Roman" w:hAnsi="Consolas" w:cs="Courier New"/>
          <w:color w:val="A67F59"/>
          <w:kern w:val="0"/>
          <w:lang w:eastAsia="en-IN"/>
          <w14:ligatures w14:val="none"/>
        </w:rPr>
        <w:t>&gt;</w:t>
      </w:r>
    </w:p>
    <w:p w14:paraId="152CB3E2"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1990B8"/>
          <w:kern w:val="0"/>
          <w:lang w:eastAsia="en-IN"/>
          <w14:ligatures w14:val="none"/>
        </w:rPr>
        <w:t>button</w:t>
      </w:r>
      <w:r w:rsidRPr="00805FDD">
        <w:rPr>
          <w:rFonts w:ascii="Consolas" w:eastAsia="Times New Roman" w:hAnsi="Consolas" w:cs="Courier New"/>
          <w:color w:val="000000"/>
          <w:kern w:val="0"/>
          <w:lang w:eastAsia="en-IN"/>
          <w14:ligatures w14:val="none"/>
        </w:rPr>
        <w:t xml:space="preserve"> type</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"submit"</w:t>
      </w:r>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1990B8"/>
          <w:kern w:val="0"/>
          <w:lang w:eastAsia="en-IN"/>
          <w14:ligatures w14:val="none"/>
        </w:rPr>
        <w:t>class</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w:t>
      </w:r>
      <w:proofErr w:type="spellStart"/>
      <w:r w:rsidRPr="00805FDD">
        <w:rPr>
          <w:rFonts w:ascii="Consolas" w:eastAsia="Times New Roman" w:hAnsi="Consolas" w:cs="Courier New"/>
          <w:color w:val="2F9C0A"/>
          <w:kern w:val="0"/>
          <w:lang w:eastAsia="en-IN"/>
          <w14:ligatures w14:val="none"/>
        </w:rPr>
        <w:t>btn</w:t>
      </w:r>
      <w:proofErr w:type="spellEnd"/>
      <w:r w:rsidRPr="00805FDD">
        <w:rPr>
          <w:rFonts w:ascii="Consolas" w:eastAsia="Times New Roman" w:hAnsi="Consolas" w:cs="Courier New"/>
          <w:color w:val="2F9C0A"/>
          <w:kern w:val="0"/>
          <w:lang w:eastAsia="en-IN"/>
          <w14:ligatures w14:val="none"/>
        </w:rPr>
        <w:t xml:space="preserve"> </w:t>
      </w:r>
      <w:proofErr w:type="spellStart"/>
      <w:r w:rsidRPr="00805FDD">
        <w:rPr>
          <w:rFonts w:ascii="Consolas" w:eastAsia="Times New Roman" w:hAnsi="Consolas" w:cs="Courier New"/>
          <w:color w:val="2F9C0A"/>
          <w:kern w:val="0"/>
          <w:lang w:eastAsia="en-IN"/>
          <w14:ligatures w14:val="none"/>
        </w:rPr>
        <w:t>btn</w:t>
      </w:r>
      <w:proofErr w:type="spellEnd"/>
      <w:r w:rsidRPr="00805FDD">
        <w:rPr>
          <w:rFonts w:ascii="Consolas" w:eastAsia="Times New Roman" w:hAnsi="Consolas" w:cs="Courier New"/>
          <w:color w:val="2F9C0A"/>
          <w:kern w:val="0"/>
          <w:lang w:eastAsia="en-IN"/>
          <w14:ligatures w14:val="none"/>
        </w:rPr>
        <w:t>-primary"</w:t>
      </w:r>
      <w:r w:rsidRPr="00805FDD">
        <w:rPr>
          <w:rFonts w:ascii="Consolas" w:eastAsia="Times New Roman" w:hAnsi="Consolas" w:cs="Courier New"/>
          <w:color w:val="A67F59"/>
          <w:kern w:val="0"/>
          <w:lang w:eastAsia="en-IN"/>
          <w14:ligatures w14:val="none"/>
        </w:rPr>
        <w:t>&gt;</w:t>
      </w:r>
      <w:r w:rsidRPr="00805FDD">
        <w:rPr>
          <w:rFonts w:ascii="Consolas" w:eastAsia="Times New Roman" w:hAnsi="Consolas" w:cs="Courier New"/>
          <w:color w:val="000000"/>
          <w:kern w:val="0"/>
          <w:lang w:eastAsia="en-IN"/>
          <w14:ligatures w14:val="none"/>
        </w:rPr>
        <w:t>Submit</w:t>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button</w:t>
      </w:r>
      <w:r w:rsidRPr="00805FDD">
        <w:rPr>
          <w:rFonts w:ascii="Consolas" w:eastAsia="Times New Roman" w:hAnsi="Consolas" w:cs="Courier New"/>
          <w:color w:val="A67F59"/>
          <w:kern w:val="0"/>
          <w:lang w:eastAsia="en-IN"/>
          <w14:ligatures w14:val="none"/>
        </w:rPr>
        <w:t>&gt;</w:t>
      </w:r>
    </w:p>
    <w:p w14:paraId="6EFD9188"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000000"/>
          <w:kern w:val="0"/>
          <w:lang w:eastAsia="en-IN"/>
          <w14:ligatures w14:val="none"/>
        </w:rPr>
        <w:t>form</w:t>
      </w:r>
      <w:r w:rsidRPr="00805FDD">
        <w:rPr>
          <w:rFonts w:ascii="Consolas" w:eastAsia="Times New Roman" w:hAnsi="Consolas" w:cs="Courier New"/>
          <w:color w:val="A67F59"/>
          <w:kern w:val="0"/>
          <w:lang w:eastAsia="en-IN"/>
          <w14:ligatures w14:val="none"/>
        </w:rPr>
        <w:t>&gt;</w:t>
      </w:r>
    </w:p>
    <w:p w14:paraId="10C50399"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7127BB5A"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1990B8"/>
          <w:kern w:val="0"/>
          <w:lang w:eastAsia="en-IN"/>
          <w14:ligatures w14:val="none"/>
        </w:rPr>
        <w:t>@section</w:t>
      </w:r>
      <w:r w:rsidRPr="00805FDD">
        <w:rPr>
          <w:rFonts w:ascii="Consolas" w:eastAsia="Times New Roman" w:hAnsi="Consolas" w:cs="Courier New"/>
          <w:color w:val="000000"/>
          <w:kern w:val="0"/>
          <w:lang w:eastAsia="en-IN"/>
          <w14:ligatures w14:val="none"/>
        </w:rPr>
        <w:t xml:space="preserve"> scripts </w:t>
      </w:r>
      <w:r w:rsidRPr="00805FDD">
        <w:rPr>
          <w:rFonts w:ascii="Consolas" w:eastAsia="Times New Roman" w:hAnsi="Consolas" w:cs="Courier New"/>
          <w:color w:val="5F6364"/>
          <w:kern w:val="0"/>
          <w:lang w:eastAsia="en-IN"/>
          <w14:ligatures w14:val="none"/>
        </w:rPr>
        <w:t>{</w:t>
      </w:r>
    </w:p>
    <w:p w14:paraId="1C4B636F"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1990B8"/>
          <w:kern w:val="0"/>
          <w:lang w:eastAsia="en-IN"/>
          <w14:ligatures w14:val="none"/>
        </w:rPr>
        <w:t>script</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000000"/>
          <w:kern w:val="0"/>
          <w:lang w:eastAsia="en-IN"/>
          <w14:ligatures w14:val="none"/>
        </w:rPr>
        <w:t>src</w:t>
      </w:r>
      <w:proofErr w:type="spellEnd"/>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"~/lib/</w:t>
      </w:r>
      <w:proofErr w:type="spellStart"/>
      <w:r w:rsidRPr="00805FDD">
        <w:rPr>
          <w:rFonts w:ascii="Consolas" w:eastAsia="Times New Roman" w:hAnsi="Consolas" w:cs="Courier New"/>
          <w:color w:val="2F9C0A"/>
          <w:kern w:val="0"/>
          <w:lang w:eastAsia="en-IN"/>
          <w14:ligatures w14:val="none"/>
        </w:rPr>
        <w:t>jquery</w:t>
      </w:r>
      <w:proofErr w:type="spellEnd"/>
      <w:r w:rsidRPr="00805FDD">
        <w:rPr>
          <w:rFonts w:ascii="Consolas" w:eastAsia="Times New Roman" w:hAnsi="Consolas" w:cs="Courier New"/>
          <w:color w:val="2F9C0A"/>
          <w:kern w:val="0"/>
          <w:lang w:eastAsia="en-IN"/>
          <w14:ligatures w14:val="none"/>
        </w:rPr>
        <w:t>/</w:t>
      </w:r>
      <w:proofErr w:type="spellStart"/>
      <w:r w:rsidRPr="00805FDD">
        <w:rPr>
          <w:rFonts w:ascii="Consolas" w:eastAsia="Times New Roman" w:hAnsi="Consolas" w:cs="Courier New"/>
          <w:color w:val="2F9C0A"/>
          <w:kern w:val="0"/>
          <w:lang w:eastAsia="en-IN"/>
          <w14:ligatures w14:val="none"/>
        </w:rPr>
        <w:t>dist</w:t>
      </w:r>
      <w:proofErr w:type="spellEnd"/>
      <w:r w:rsidRPr="00805FDD">
        <w:rPr>
          <w:rFonts w:ascii="Consolas" w:eastAsia="Times New Roman" w:hAnsi="Consolas" w:cs="Courier New"/>
          <w:color w:val="2F9C0A"/>
          <w:kern w:val="0"/>
          <w:lang w:eastAsia="en-IN"/>
          <w14:ligatures w14:val="none"/>
        </w:rPr>
        <w:t>/jquery.min.js"</w:t>
      </w:r>
      <w:r w:rsidRPr="00805FDD">
        <w:rPr>
          <w:rFonts w:ascii="Consolas" w:eastAsia="Times New Roman" w:hAnsi="Consolas" w:cs="Courier New"/>
          <w:color w:val="A67F59"/>
          <w:kern w:val="0"/>
          <w:lang w:eastAsia="en-IN"/>
          <w14:ligatures w14:val="none"/>
        </w:rPr>
        <w:t>&gt;&lt;/</w:t>
      </w:r>
      <w:r w:rsidRPr="00805FDD">
        <w:rPr>
          <w:rFonts w:ascii="Consolas" w:eastAsia="Times New Roman" w:hAnsi="Consolas" w:cs="Courier New"/>
          <w:color w:val="000000"/>
          <w:kern w:val="0"/>
          <w:lang w:eastAsia="en-IN"/>
          <w14:ligatures w14:val="none"/>
        </w:rPr>
        <w:t>script</w:t>
      </w:r>
      <w:r w:rsidRPr="00805FDD">
        <w:rPr>
          <w:rFonts w:ascii="Consolas" w:eastAsia="Times New Roman" w:hAnsi="Consolas" w:cs="Courier New"/>
          <w:color w:val="A67F59"/>
          <w:kern w:val="0"/>
          <w:lang w:eastAsia="en-IN"/>
          <w14:ligatures w14:val="none"/>
        </w:rPr>
        <w:t>&gt;</w:t>
      </w:r>
    </w:p>
    <w:p w14:paraId="133256FE"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1990B8"/>
          <w:kern w:val="0"/>
          <w:lang w:eastAsia="en-IN"/>
          <w14:ligatures w14:val="none"/>
        </w:rPr>
        <w:t>script</w:t>
      </w:r>
      <w:r w:rsidRPr="00805FDD">
        <w:rPr>
          <w:rFonts w:ascii="Consolas" w:eastAsia="Times New Roman" w:hAnsi="Consolas" w:cs="Courier New"/>
          <w:color w:val="000000"/>
          <w:kern w:val="0"/>
          <w:lang w:eastAsia="en-IN"/>
          <w14:ligatures w14:val="none"/>
        </w:rPr>
        <w:t xml:space="preserve"> src</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"~/lib/jquery-validation/dist/jquery.validate.min.js"</w:t>
      </w:r>
      <w:r w:rsidRPr="00805FDD">
        <w:rPr>
          <w:rFonts w:ascii="Consolas" w:eastAsia="Times New Roman" w:hAnsi="Consolas" w:cs="Courier New"/>
          <w:color w:val="A67F59"/>
          <w:kern w:val="0"/>
          <w:lang w:eastAsia="en-IN"/>
          <w14:ligatures w14:val="none"/>
        </w:rPr>
        <w:t>&gt;&lt;/</w:t>
      </w:r>
      <w:r w:rsidRPr="00805FDD">
        <w:rPr>
          <w:rFonts w:ascii="Consolas" w:eastAsia="Times New Roman" w:hAnsi="Consolas" w:cs="Courier New"/>
          <w:color w:val="000000"/>
          <w:kern w:val="0"/>
          <w:lang w:eastAsia="en-IN"/>
          <w14:ligatures w14:val="none"/>
        </w:rPr>
        <w:t>script</w:t>
      </w:r>
      <w:r w:rsidRPr="00805FDD">
        <w:rPr>
          <w:rFonts w:ascii="Consolas" w:eastAsia="Times New Roman" w:hAnsi="Consolas" w:cs="Courier New"/>
          <w:color w:val="A67F59"/>
          <w:kern w:val="0"/>
          <w:lang w:eastAsia="en-IN"/>
          <w14:ligatures w14:val="none"/>
        </w:rPr>
        <w:t>&gt;</w:t>
      </w:r>
    </w:p>
    <w:p w14:paraId="0D40148F"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A67F59"/>
          <w:kern w:val="0"/>
          <w:lang w:eastAsia="en-IN"/>
          <w14:ligatures w14:val="none"/>
        </w:rPr>
        <w:t>&lt;</w:t>
      </w:r>
      <w:r w:rsidRPr="00805FDD">
        <w:rPr>
          <w:rFonts w:ascii="Consolas" w:eastAsia="Times New Roman" w:hAnsi="Consolas" w:cs="Courier New"/>
          <w:color w:val="1990B8"/>
          <w:kern w:val="0"/>
          <w:lang w:eastAsia="en-IN"/>
          <w14:ligatures w14:val="none"/>
        </w:rPr>
        <w:t>script</w:t>
      </w:r>
      <w:r w:rsidRPr="00805FDD">
        <w:rPr>
          <w:rFonts w:ascii="Consolas" w:eastAsia="Times New Roman" w:hAnsi="Consolas" w:cs="Courier New"/>
          <w:color w:val="000000"/>
          <w:kern w:val="0"/>
          <w:lang w:eastAsia="en-IN"/>
          <w14:ligatures w14:val="none"/>
        </w:rPr>
        <w:t xml:space="preserve"> src</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2F9C0A"/>
          <w:kern w:val="0"/>
          <w:lang w:eastAsia="en-IN"/>
          <w14:ligatures w14:val="none"/>
        </w:rPr>
        <w:t>"~/lib/jquery-validation-unobtrusive/jquery.validate.unobtrusive.min.js"</w:t>
      </w:r>
      <w:r w:rsidRPr="00805FDD">
        <w:rPr>
          <w:rFonts w:ascii="Consolas" w:eastAsia="Times New Roman" w:hAnsi="Consolas" w:cs="Courier New"/>
          <w:color w:val="A67F59"/>
          <w:kern w:val="0"/>
          <w:lang w:eastAsia="en-IN"/>
          <w14:ligatures w14:val="none"/>
        </w:rPr>
        <w:t>&gt;&lt;/</w:t>
      </w:r>
      <w:r w:rsidRPr="00805FDD">
        <w:rPr>
          <w:rFonts w:ascii="Consolas" w:eastAsia="Times New Roman" w:hAnsi="Consolas" w:cs="Courier New"/>
          <w:color w:val="000000"/>
          <w:kern w:val="0"/>
          <w:lang w:eastAsia="en-IN"/>
          <w14:ligatures w14:val="none"/>
        </w:rPr>
        <w:t>script</w:t>
      </w:r>
      <w:r w:rsidRPr="00805FDD">
        <w:rPr>
          <w:rFonts w:ascii="Consolas" w:eastAsia="Times New Roman" w:hAnsi="Consolas" w:cs="Courier New"/>
          <w:color w:val="A67F59"/>
          <w:kern w:val="0"/>
          <w:lang w:eastAsia="en-IN"/>
          <w14:ligatures w14:val="none"/>
        </w:rPr>
        <w:t>&gt;</w:t>
      </w:r>
    </w:p>
    <w:p w14:paraId="6E6173F5"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5F6364"/>
          <w:kern w:val="0"/>
          <w:lang w:eastAsia="en-IN"/>
          <w14:ligatures w14:val="none"/>
        </w:rPr>
        <w:t>}</w:t>
      </w:r>
    </w:p>
    <w:p w14:paraId="2BAA7F2F"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BBBBBB"/>
          <w:kern w:val="0"/>
          <w:sz w:val="19"/>
          <w:szCs w:val="19"/>
          <w:lang w:eastAsia="en-IN"/>
          <w14:ligatures w14:val="none"/>
        </w:rPr>
        <w:t>C#</w:t>
      </w:r>
    </w:p>
    <w:p w14:paraId="46DDE73F"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Copy</w:t>
      </w:r>
    </w:p>
    <w:p w14:paraId="49FD2611"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 xml:space="preserve">The View is </w:t>
      </w:r>
      <w:proofErr w:type="gramStart"/>
      <w:r w:rsidRPr="00805FDD">
        <w:rPr>
          <w:rFonts w:ascii="Open Sans" w:eastAsia="Times New Roman" w:hAnsi="Open Sans" w:cs="Open Sans"/>
          <w:color w:val="212121"/>
          <w:kern w:val="0"/>
          <w:lang w:eastAsia="en-IN"/>
          <w14:ligatures w14:val="none"/>
        </w:rPr>
        <w:t>similar to</w:t>
      </w:r>
      <w:proofErr w:type="gramEnd"/>
      <w:r w:rsidRPr="00805FDD">
        <w:rPr>
          <w:rFonts w:ascii="Open Sans" w:eastAsia="Times New Roman" w:hAnsi="Open Sans" w:cs="Open Sans"/>
          <w:color w:val="212121"/>
          <w:kern w:val="0"/>
          <w:lang w:eastAsia="en-IN"/>
          <w14:ligatures w14:val="none"/>
        </w:rPr>
        <w:t xml:space="preserve"> the </w:t>
      </w:r>
      <w:proofErr w:type="spellStart"/>
      <w:r w:rsidRPr="00805FDD">
        <w:rPr>
          <w:rFonts w:ascii="Open Sans" w:eastAsia="Times New Roman" w:hAnsi="Open Sans" w:cs="Open Sans"/>
          <w:b/>
          <w:bCs/>
          <w:color w:val="212121"/>
          <w:kern w:val="0"/>
          <w:lang w:eastAsia="en-IN"/>
          <w14:ligatures w14:val="none"/>
        </w:rPr>
        <w:t>Create.cshtml</w:t>
      </w:r>
      <w:proofErr w:type="spellEnd"/>
      <w:r w:rsidRPr="00805FDD">
        <w:rPr>
          <w:rFonts w:ascii="Open Sans" w:eastAsia="Times New Roman" w:hAnsi="Open Sans" w:cs="Open Sans"/>
          <w:color w:val="212121"/>
          <w:kern w:val="0"/>
          <w:lang w:eastAsia="en-IN"/>
          <w14:ligatures w14:val="none"/>
        </w:rPr>
        <w:t xml:space="preserve"> view we created earlier. I have made the ‘Id’ field as </w:t>
      </w:r>
      <w:proofErr w:type="spellStart"/>
      <w:r w:rsidRPr="00805FDD">
        <w:rPr>
          <w:rFonts w:ascii="Open Sans" w:eastAsia="Times New Roman" w:hAnsi="Open Sans" w:cs="Open Sans"/>
          <w:color w:val="212121"/>
          <w:kern w:val="0"/>
          <w:lang w:eastAsia="en-IN"/>
          <w14:ligatures w14:val="none"/>
        </w:rPr>
        <w:t>readonly</w:t>
      </w:r>
      <w:proofErr w:type="spellEnd"/>
      <w:r w:rsidRPr="00805FDD">
        <w:rPr>
          <w:rFonts w:ascii="Open Sans" w:eastAsia="Times New Roman" w:hAnsi="Open Sans" w:cs="Open Sans"/>
          <w:color w:val="212121"/>
          <w:kern w:val="0"/>
          <w:lang w:eastAsia="en-IN"/>
          <w14:ligatures w14:val="none"/>
        </w:rPr>
        <w:t xml:space="preserve"> so that user cannot change it.</w:t>
      </w:r>
    </w:p>
    <w:p w14:paraId="0FAA2D46"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b/>
          <w:bCs/>
          <w:color w:val="212121"/>
          <w:kern w:val="0"/>
          <w:lang w:eastAsia="en-IN"/>
          <w14:ligatures w14:val="none"/>
        </w:rPr>
        <w:t>Testing the Update Teacher functionality</w:t>
      </w:r>
    </w:p>
    <w:p w14:paraId="0E979AC5" w14:textId="77777777" w:rsidR="00805FDD" w:rsidRPr="00805FDD" w:rsidRDefault="00805FDD" w:rsidP="00805FDD">
      <w:pPr>
        <w:shd w:val="clear" w:color="auto" w:fill="FFFFFF"/>
        <w:spacing w:before="240" w:after="24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Run your application and click the ‘Update’ link for the 1st teacher records, see below image,</w:t>
      </w:r>
    </w:p>
    <w:p w14:paraId="69191DDA" w14:textId="77777777" w:rsidR="00805FDD" w:rsidRPr="00805FDD" w:rsidRDefault="00805FDD" w:rsidP="00805FDD">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05FDD">
        <w:rPr>
          <w:rFonts w:ascii="Open Sans" w:eastAsia="Times New Roman" w:hAnsi="Open Sans" w:cs="Open Sans"/>
          <w:noProof/>
          <w:color w:val="212121"/>
          <w:kern w:val="0"/>
          <w:lang w:eastAsia="en-IN"/>
          <w14:ligatures w14:val="none"/>
        </w:rPr>
        <w:lastRenderedPageBreak/>
        <w:drawing>
          <wp:inline distT="0" distB="0" distL="0" distR="0" wp14:anchorId="6047C0CE" wp14:editId="3BBC96A6">
            <wp:extent cx="6573520" cy="3200400"/>
            <wp:effectExtent l="0" t="0" r="0" b="0"/>
            <wp:docPr id="12" name="Picture 5" descr="ASP.NET CORE CRUD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P.NET CORE CRUD Upda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3520" cy="3200400"/>
                    </a:xfrm>
                    <a:prstGeom prst="rect">
                      <a:avLst/>
                    </a:prstGeom>
                    <a:noFill/>
                    <a:ln>
                      <a:noFill/>
                    </a:ln>
                  </pic:spPr>
                </pic:pic>
              </a:graphicData>
            </a:graphic>
          </wp:inline>
        </w:drawing>
      </w:r>
    </w:p>
    <w:p w14:paraId="039B2D6F"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 xml:space="preserve">The record will open for performing </w:t>
      </w:r>
      <w:proofErr w:type="spellStart"/>
      <w:r w:rsidRPr="00805FDD">
        <w:rPr>
          <w:rFonts w:ascii="Open Sans" w:eastAsia="Times New Roman" w:hAnsi="Open Sans" w:cs="Open Sans"/>
          <w:color w:val="212121"/>
          <w:kern w:val="0"/>
          <w:lang w:eastAsia="en-IN"/>
          <w14:ligatures w14:val="none"/>
        </w:rPr>
        <w:t>updation</w:t>
      </w:r>
      <w:proofErr w:type="spellEnd"/>
      <w:r w:rsidRPr="00805FDD">
        <w:rPr>
          <w:rFonts w:ascii="Open Sans" w:eastAsia="Times New Roman" w:hAnsi="Open Sans" w:cs="Open Sans"/>
          <w:color w:val="212121"/>
          <w:kern w:val="0"/>
          <w:lang w:eastAsia="en-IN"/>
          <w14:ligatures w14:val="none"/>
        </w:rPr>
        <w:t>. Change name to ‘Bill Gates’ and salary to ‘</w:t>
      </w:r>
      <w:r w:rsidRPr="00805FDD">
        <w:rPr>
          <w:rFonts w:ascii="Open Sans" w:eastAsia="Times New Roman" w:hAnsi="Open Sans" w:cs="Open Sans"/>
          <w:i/>
          <w:iCs/>
          <w:color w:val="212121"/>
          <w:kern w:val="0"/>
          <w:lang w:eastAsia="en-IN"/>
          <w14:ligatures w14:val="none"/>
        </w:rPr>
        <w:t>100000000</w:t>
      </w:r>
      <w:r w:rsidRPr="00805FDD">
        <w:rPr>
          <w:rFonts w:ascii="Open Sans" w:eastAsia="Times New Roman" w:hAnsi="Open Sans" w:cs="Open Sans"/>
          <w:color w:val="212121"/>
          <w:kern w:val="0"/>
          <w:lang w:eastAsia="en-IN"/>
          <w14:ligatures w14:val="none"/>
        </w:rPr>
        <w:t>’. Finally click the submit button as shown by the below image,</w:t>
      </w:r>
    </w:p>
    <w:p w14:paraId="732AAAC0" w14:textId="77777777" w:rsidR="00805FDD" w:rsidRPr="00805FDD" w:rsidRDefault="00805FDD" w:rsidP="00805FDD">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05FDD">
        <w:rPr>
          <w:rFonts w:ascii="Open Sans" w:eastAsia="Times New Roman" w:hAnsi="Open Sans" w:cs="Open Sans"/>
          <w:noProof/>
          <w:color w:val="212121"/>
          <w:kern w:val="0"/>
          <w:lang w:eastAsia="en-IN"/>
          <w14:ligatures w14:val="none"/>
        </w:rPr>
        <w:lastRenderedPageBreak/>
        <w:drawing>
          <wp:inline distT="0" distB="0" distL="0" distR="0" wp14:anchorId="4CEC22CA" wp14:editId="19FF79F9">
            <wp:extent cx="6553200" cy="6944360"/>
            <wp:effectExtent l="0" t="0" r="0" b="8890"/>
            <wp:docPr id="13" name="Picture 4" descr="Entity Framework Core CRUD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tity Framework Core CRUD Upd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53200" cy="6944360"/>
                    </a:xfrm>
                    <a:prstGeom prst="rect">
                      <a:avLst/>
                    </a:prstGeom>
                    <a:noFill/>
                    <a:ln>
                      <a:noFill/>
                    </a:ln>
                  </pic:spPr>
                </pic:pic>
              </a:graphicData>
            </a:graphic>
          </wp:inline>
        </w:drawing>
      </w:r>
    </w:p>
    <w:p w14:paraId="46E58721" w14:textId="77777777" w:rsidR="00805FDD" w:rsidRPr="00805FDD" w:rsidRDefault="00805FDD" w:rsidP="00805FDD">
      <w:pPr>
        <w:shd w:val="clear" w:color="auto" w:fill="FFFFFF"/>
        <w:spacing w:before="240" w:after="24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 xml:space="preserve">Record will be </w:t>
      </w:r>
      <w:proofErr w:type="gramStart"/>
      <w:r w:rsidRPr="00805FDD">
        <w:rPr>
          <w:rFonts w:ascii="Open Sans" w:eastAsia="Times New Roman" w:hAnsi="Open Sans" w:cs="Open Sans"/>
          <w:color w:val="212121"/>
          <w:kern w:val="0"/>
          <w:lang w:eastAsia="en-IN"/>
          <w14:ligatures w14:val="none"/>
        </w:rPr>
        <w:t>updated</w:t>
      </w:r>
      <w:proofErr w:type="gramEnd"/>
      <w:r w:rsidRPr="00805FDD">
        <w:rPr>
          <w:rFonts w:ascii="Open Sans" w:eastAsia="Times New Roman" w:hAnsi="Open Sans" w:cs="Open Sans"/>
          <w:color w:val="212121"/>
          <w:kern w:val="0"/>
          <w:lang w:eastAsia="en-IN"/>
          <w14:ligatures w14:val="none"/>
        </w:rPr>
        <w:t xml:space="preserve"> and you will be redirected to the Index View where you can see the updated record fields as shown by the below image,</w:t>
      </w:r>
    </w:p>
    <w:p w14:paraId="6E7DCEBC" w14:textId="77777777" w:rsidR="00805FDD" w:rsidRPr="00805FDD" w:rsidRDefault="00805FDD" w:rsidP="00805FDD">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05FDD">
        <w:rPr>
          <w:rFonts w:ascii="Open Sans" w:eastAsia="Times New Roman" w:hAnsi="Open Sans" w:cs="Open Sans"/>
          <w:noProof/>
          <w:color w:val="212121"/>
          <w:kern w:val="0"/>
          <w:lang w:eastAsia="en-IN"/>
          <w14:ligatures w14:val="none"/>
        </w:rPr>
        <w:lastRenderedPageBreak/>
        <w:drawing>
          <wp:inline distT="0" distB="0" distL="0" distR="0" wp14:anchorId="78F71015" wp14:editId="3930F289">
            <wp:extent cx="6553200" cy="3322320"/>
            <wp:effectExtent l="0" t="0" r="0" b="0"/>
            <wp:docPr id="14" name="Picture 3" descr="ASP.NET CORE EF CR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SP.NET CORE EF CRU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53200" cy="3322320"/>
                    </a:xfrm>
                    <a:prstGeom prst="rect">
                      <a:avLst/>
                    </a:prstGeom>
                    <a:noFill/>
                    <a:ln>
                      <a:noFill/>
                    </a:ln>
                  </pic:spPr>
                </pic:pic>
              </a:graphicData>
            </a:graphic>
          </wp:inline>
        </w:drawing>
      </w:r>
      <w:r w:rsidRPr="00805FDD">
        <w:rPr>
          <w:rFonts w:ascii="Open Sans" w:eastAsia="Times New Roman" w:hAnsi="Open Sans" w:cs="Open Sans"/>
          <w:color w:val="212121"/>
          <w:kern w:val="0"/>
          <w:lang w:eastAsia="en-IN"/>
          <w14:ligatures w14:val="none"/>
        </w:rPr>
        <w:t> </w:t>
      </w:r>
    </w:p>
    <w:p w14:paraId="6B70E2A7" w14:textId="77777777" w:rsidR="00805FDD" w:rsidRPr="00805FDD" w:rsidRDefault="00805FDD" w:rsidP="00805FDD">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805FDD">
        <w:rPr>
          <w:rFonts w:ascii="Roboto" w:eastAsia="Times New Roman" w:hAnsi="Roboto" w:cs="Open Sans"/>
          <w:color w:val="212121"/>
          <w:kern w:val="0"/>
          <w:sz w:val="36"/>
          <w:szCs w:val="36"/>
          <w:lang w:eastAsia="en-IN"/>
          <w14:ligatures w14:val="none"/>
        </w:rPr>
        <w:t>Performing the DELETE Teacher Functionality</w:t>
      </w:r>
    </w:p>
    <w:p w14:paraId="64B41149" w14:textId="77777777" w:rsidR="00805FDD" w:rsidRPr="00805FDD" w:rsidRDefault="00805FDD" w:rsidP="00805FDD">
      <w:pPr>
        <w:shd w:val="clear" w:color="auto" w:fill="FFFFFF"/>
        <w:spacing w:before="240" w:after="24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Create Delete Action method in the Home Controller whose code is given below: </w:t>
      </w:r>
    </w:p>
    <w:p w14:paraId="6B07F7A8"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5F6364"/>
          <w:kern w:val="0"/>
          <w:lang w:eastAsia="en-IN"/>
          <w14:ligatures w14:val="none"/>
        </w:rPr>
        <w:t>[</w:t>
      </w:r>
      <w:proofErr w:type="spellStart"/>
      <w:r w:rsidRPr="00805FDD">
        <w:rPr>
          <w:rFonts w:ascii="Consolas" w:eastAsia="Times New Roman" w:hAnsi="Consolas" w:cs="Courier New"/>
          <w:color w:val="1990B8"/>
          <w:kern w:val="0"/>
          <w:lang w:eastAsia="en-IN"/>
          <w14:ligatures w14:val="none"/>
        </w:rPr>
        <w:t>HttpPost</w:t>
      </w:r>
      <w:proofErr w:type="spellEnd"/>
      <w:r w:rsidRPr="00805FDD">
        <w:rPr>
          <w:rFonts w:ascii="Consolas" w:eastAsia="Times New Roman" w:hAnsi="Consolas" w:cs="Courier New"/>
          <w:color w:val="5F6364"/>
          <w:kern w:val="0"/>
          <w:lang w:eastAsia="en-IN"/>
          <w14:ligatures w14:val="none"/>
        </w:rPr>
        <w:t>]</w:t>
      </w:r>
    </w:p>
    <w:p w14:paraId="2BB4D594"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1990B8"/>
          <w:kern w:val="0"/>
          <w:lang w:eastAsia="en-IN"/>
          <w14:ligatures w14:val="none"/>
        </w:rPr>
        <w:t>public</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1990B8"/>
          <w:kern w:val="0"/>
          <w:lang w:eastAsia="en-IN"/>
          <w14:ligatures w14:val="none"/>
        </w:rPr>
        <w:t>IActionResult</w:t>
      </w:r>
      <w:proofErr w:type="spellEnd"/>
      <w:r w:rsidRPr="00805FDD">
        <w:rPr>
          <w:rFonts w:ascii="Consolas" w:eastAsia="Times New Roman" w:hAnsi="Consolas" w:cs="Courier New"/>
          <w:color w:val="000000"/>
          <w:kern w:val="0"/>
          <w:lang w:eastAsia="en-IN"/>
          <w14:ligatures w14:val="none"/>
        </w:rPr>
        <w:t xml:space="preserve"> </w:t>
      </w:r>
      <w:proofErr w:type="gramStart"/>
      <w:r w:rsidRPr="00805FDD">
        <w:rPr>
          <w:rFonts w:ascii="Consolas" w:eastAsia="Times New Roman" w:hAnsi="Consolas" w:cs="Courier New"/>
          <w:color w:val="2F9C0A"/>
          <w:kern w:val="0"/>
          <w:lang w:eastAsia="en-IN"/>
          <w14:ligatures w14:val="none"/>
        </w:rPr>
        <w:t>Delete</w:t>
      </w:r>
      <w:r w:rsidRPr="00805FDD">
        <w:rPr>
          <w:rFonts w:ascii="Consolas" w:eastAsia="Times New Roman" w:hAnsi="Consolas" w:cs="Courier New"/>
          <w:color w:val="5F6364"/>
          <w:kern w:val="0"/>
          <w:lang w:eastAsia="en-IN"/>
          <w14:ligatures w14:val="none"/>
        </w:rPr>
        <w:t>(</w:t>
      </w:r>
      <w:proofErr w:type="gramEnd"/>
      <w:r w:rsidRPr="00805FDD">
        <w:rPr>
          <w:rFonts w:ascii="Consolas" w:eastAsia="Times New Roman" w:hAnsi="Consolas" w:cs="Courier New"/>
          <w:color w:val="1990B8"/>
          <w:kern w:val="0"/>
          <w:lang w:eastAsia="en-IN"/>
          <w14:ligatures w14:val="none"/>
        </w:rPr>
        <w:t>int</w:t>
      </w:r>
      <w:r w:rsidRPr="00805FDD">
        <w:rPr>
          <w:rFonts w:ascii="Consolas" w:eastAsia="Times New Roman" w:hAnsi="Consolas" w:cs="Courier New"/>
          <w:color w:val="000000"/>
          <w:kern w:val="0"/>
          <w:lang w:eastAsia="en-IN"/>
          <w14:ligatures w14:val="none"/>
        </w:rPr>
        <w:t xml:space="preserve"> id</w:t>
      </w:r>
      <w:r w:rsidRPr="00805FDD">
        <w:rPr>
          <w:rFonts w:ascii="Consolas" w:eastAsia="Times New Roman" w:hAnsi="Consolas" w:cs="Courier New"/>
          <w:color w:val="5F6364"/>
          <w:kern w:val="0"/>
          <w:lang w:eastAsia="en-IN"/>
          <w14:ligatures w14:val="none"/>
        </w:rPr>
        <w:t>)</w:t>
      </w:r>
    </w:p>
    <w:p w14:paraId="537257D2"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5F6364"/>
          <w:kern w:val="0"/>
          <w:lang w:eastAsia="en-IN"/>
          <w14:ligatures w14:val="none"/>
        </w:rPr>
        <w:t>{</w:t>
      </w:r>
    </w:p>
    <w:p w14:paraId="649FF0F3"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1990B8"/>
          <w:kern w:val="0"/>
          <w:lang w:eastAsia="en-IN"/>
          <w14:ligatures w14:val="none"/>
        </w:rPr>
        <w:t>var</w:t>
      </w:r>
      <w:r w:rsidRPr="00805FDD">
        <w:rPr>
          <w:rFonts w:ascii="Consolas" w:eastAsia="Times New Roman" w:hAnsi="Consolas" w:cs="Courier New"/>
          <w:color w:val="000000"/>
          <w:kern w:val="0"/>
          <w:lang w:eastAsia="en-IN"/>
          <w14:ligatures w14:val="none"/>
        </w:rPr>
        <w:t xml:space="preserve"> teacher </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 xml:space="preserve"> </w:t>
      </w:r>
      <w:proofErr w:type="spellStart"/>
      <w:proofErr w:type="gramStart"/>
      <w:r w:rsidRPr="00805FDD">
        <w:rPr>
          <w:rFonts w:ascii="Consolas" w:eastAsia="Times New Roman" w:hAnsi="Consolas" w:cs="Courier New"/>
          <w:color w:val="000000"/>
          <w:kern w:val="0"/>
          <w:lang w:eastAsia="en-IN"/>
          <w14:ligatures w14:val="none"/>
        </w:rPr>
        <w:t>schoolContext</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Teacher</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Where</w:t>
      </w:r>
      <w:proofErr w:type="spellEnd"/>
      <w:proofErr w:type="gram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a </w:t>
      </w:r>
      <w:r w:rsidRPr="00805FDD">
        <w:rPr>
          <w:rFonts w:ascii="Consolas" w:eastAsia="Times New Roman" w:hAnsi="Consolas" w:cs="Courier New"/>
          <w:color w:val="A67F59"/>
          <w:kern w:val="0"/>
          <w:lang w:eastAsia="en-IN"/>
          <w14:ligatures w14:val="none"/>
        </w:rPr>
        <w:t>=&gt;</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000000"/>
          <w:kern w:val="0"/>
          <w:lang w:eastAsia="en-IN"/>
          <w14:ligatures w14:val="none"/>
        </w:rPr>
        <w:t>a</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Id</w:t>
      </w:r>
      <w:proofErr w:type="spellEnd"/>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 xml:space="preserve"> id</w:t>
      </w:r>
      <w:r w:rsidRPr="00805FDD">
        <w:rPr>
          <w:rFonts w:ascii="Consolas" w:eastAsia="Times New Roman" w:hAnsi="Consolas" w:cs="Courier New"/>
          <w:color w:val="5F6364"/>
          <w:kern w:val="0"/>
          <w:lang w:eastAsia="en-IN"/>
          <w14:ligatures w14:val="none"/>
        </w:rPr>
        <w:t>).</w:t>
      </w:r>
      <w:proofErr w:type="spellStart"/>
      <w:r w:rsidRPr="00805FDD">
        <w:rPr>
          <w:rFonts w:ascii="Consolas" w:eastAsia="Times New Roman" w:hAnsi="Consolas" w:cs="Courier New"/>
          <w:color w:val="2F9C0A"/>
          <w:kern w:val="0"/>
          <w:lang w:eastAsia="en-IN"/>
          <w14:ligatures w14:val="none"/>
        </w:rPr>
        <w:t>FirstOrDefault</w:t>
      </w:r>
      <w:proofErr w:type="spellEnd"/>
      <w:r w:rsidRPr="00805FDD">
        <w:rPr>
          <w:rFonts w:ascii="Consolas" w:eastAsia="Times New Roman" w:hAnsi="Consolas" w:cs="Courier New"/>
          <w:color w:val="5F6364"/>
          <w:kern w:val="0"/>
          <w:lang w:eastAsia="en-IN"/>
          <w14:ligatures w14:val="none"/>
        </w:rPr>
        <w:t>();</w:t>
      </w:r>
    </w:p>
    <w:p w14:paraId="66EB7610"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proofErr w:type="spellStart"/>
      <w:proofErr w:type="gramStart"/>
      <w:r w:rsidRPr="00805FDD">
        <w:rPr>
          <w:rFonts w:ascii="Consolas" w:eastAsia="Times New Roman" w:hAnsi="Consolas" w:cs="Courier New"/>
          <w:color w:val="000000"/>
          <w:kern w:val="0"/>
          <w:lang w:eastAsia="en-IN"/>
          <w14:ligatures w14:val="none"/>
        </w:rPr>
        <w:t>schoolContext</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Teacher</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Remove</w:t>
      </w:r>
      <w:proofErr w:type="spellEnd"/>
      <w:proofErr w:type="gram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teacher</w:t>
      </w:r>
      <w:r w:rsidRPr="00805FDD">
        <w:rPr>
          <w:rFonts w:ascii="Consolas" w:eastAsia="Times New Roman" w:hAnsi="Consolas" w:cs="Courier New"/>
          <w:color w:val="5F6364"/>
          <w:kern w:val="0"/>
          <w:lang w:eastAsia="en-IN"/>
          <w14:ligatures w14:val="none"/>
        </w:rPr>
        <w:t>);</w:t>
      </w:r>
    </w:p>
    <w:p w14:paraId="721D3134"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proofErr w:type="spellStart"/>
      <w:r w:rsidRPr="00805FDD">
        <w:rPr>
          <w:rFonts w:ascii="Consolas" w:eastAsia="Times New Roman" w:hAnsi="Consolas" w:cs="Courier New"/>
          <w:color w:val="000000"/>
          <w:kern w:val="0"/>
          <w:lang w:eastAsia="en-IN"/>
          <w14:ligatures w14:val="none"/>
        </w:rPr>
        <w:t>schoolContext</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SaveChanges</w:t>
      </w:r>
      <w:proofErr w:type="spellEnd"/>
      <w:r w:rsidRPr="00805FDD">
        <w:rPr>
          <w:rFonts w:ascii="Consolas" w:eastAsia="Times New Roman" w:hAnsi="Consolas" w:cs="Courier New"/>
          <w:color w:val="5F6364"/>
          <w:kern w:val="0"/>
          <w:lang w:eastAsia="en-IN"/>
          <w14:ligatures w14:val="none"/>
        </w:rPr>
        <w:t>(</w:t>
      </w:r>
      <w:proofErr w:type="gramStart"/>
      <w:r w:rsidRPr="00805FDD">
        <w:rPr>
          <w:rFonts w:ascii="Consolas" w:eastAsia="Times New Roman" w:hAnsi="Consolas" w:cs="Courier New"/>
          <w:color w:val="5F6364"/>
          <w:kern w:val="0"/>
          <w:lang w:eastAsia="en-IN"/>
          <w14:ligatures w14:val="none"/>
        </w:rPr>
        <w:t>);</w:t>
      </w:r>
      <w:proofErr w:type="gramEnd"/>
    </w:p>
    <w:p w14:paraId="64F59F95"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000000"/>
          <w:kern w:val="0"/>
          <w:lang w:eastAsia="en-IN"/>
          <w14:ligatures w14:val="none"/>
        </w:rPr>
        <w:tab/>
      </w:r>
      <w:r w:rsidRPr="00805FDD">
        <w:rPr>
          <w:rFonts w:ascii="Consolas" w:eastAsia="Times New Roman" w:hAnsi="Consolas" w:cs="Courier New"/>
          <w:color w:val="1990B8"/>
          <w:kern w:val="0"/>
          <w:lang w:eastAsia="en-IN"/>
          <w14:ligatures w14:val="none"/>
        </w:rPr>
        <w:t>return</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2F9C0A"/>
          <w:kern w:val="0"/>
          <w:lang w:eastAsia="en-IN"/>
          <w14:ligatures w14:val="none"/>
        </w:rPr>
        <w:t>RedirectToAction</w:t>
      </w:r>
      <w:proofErr w:type="spell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"Index"</w:t>
      </w:r>
      <w:proofErr w:type="gramStart"/>
      <w:r w:rsidRPr="00805FDD">
        <w:rPr>
          <w:rFonts w:ascii="Consolas" w:eastAsia="Times New Roman" w:hAnsi="Consolas" w:cs="Courier New"/>
          <w:color w:val="5F6364"/>
          <w:kern w:val="0"/>
          <w:lang w:eastAsia="en-IN"/>
          <w14:ligatures w14:val="none"/>
        </w:rPr>
        <w:t>);</w:t>
      </w:r>
      <w:proofErr w:type="gramEnd"/>
    </w:p>
    <w:p w14:paraId="3DF81589"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5F6364"/>
          <w:kern w:val="0"/>
          <w:lang w:eastAsia="en-IN"/>
          <w14:ligatures w14:val="none"/>
        </w:rPr>
        <w:t>}</w:t>
      </w:r>
    </w:p>
    <w:p w14:paraId="715EECA7"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BBBBBB"/>
          <w:kern w:val="0"/>
          <w:sz w:val="19"/>
          <w:szCs w:val="19"/>
          <w:lang w:eastAsia="en-IN"/>
          <w14:ligatures w14:val="none"/>
        </w:rPr>
        <w:t>C#</w:t>
      </w:r>
    </w:p>
    <w:p w14:paraId="61A9B23C"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Copy</w:t>
      </w:r>
    </w:p>
    <w:p w14:paraId="46279378" w14:textId="77777777" w:rsidR="00805FDD" w:rsidRPr="00805FDD" w:rsidRDefault="00805FDD" w:rsidP="00805FDD">
      <w:pPr>
        <w:shd w:val="clear" w:color="auto" w:fill="FFFFFF"/>
        <w:spacing w:before="240" w:after="24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This method takes the id of the teacher’s record in its parameter and fetches that record from the database table using the below EF Core code:</w:t>
      </w:r>
    </w:p>
    <w:p w14:paraId="77513D1B"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05FDD">
        <w:rPr>
          <w:rFonts w:ascii="Consolas" w:eastAsia="Times New Roman" w:hAnsi="Consolas" w:cs="Courier New"/>
          <w:color w:val="1990B8"/>
          <w:kern w:val="0"/>
          <w:lang w:eastAsia="en-IN"/>
          <w14:ligatures w14:val="none"/>
        </w:rPr>
        <w:t>var</w:t>
      </w:r>
      <w:r w:rsidRPr="00805FDD">
        <w:rPr>
          <w:rFonts w:ascii="Consolas" w:eastAsia="Times New Roman" w:hAnsi="Consolas" w:cs="Courier New"/>
          <w:color w:val="000000"/>
          <w:kern w:val="0"/>
          <w:lang w:eastAsia="en-IN"/>
          <w14:ligatures w14:val="none"/>
        </w:rPr>
        <w:t xml:space="preserve"> teacher </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 xml:space="preserve"> </w:t>
      </w:r>
      <w:proofErr w:type="spellStart"/>
      <w:proofErr w:type="gramStart"/>
      <w:r w:rsidRPr="00805FDD">
        <w:rPr>
          <w:rFonts w:ascii="Consolas" w:eastAsia="Times New Roman" w:hAnsi="Consolas" w:cs="Courier New"/>
          <w:color w:val="000000"/>
          <w:kern w:val="0"/>
          <w:lang w:eastAsia="en-IN"/>
          <w14:ligatures w14:val="none"/>
        </w:rPr>
        <w:t>schoolContext</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Teacher</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Where</w:t>
      </w:r>
      <w:proofErr w:type="spellEnd"/>
      <w:proofErr w:type="gram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 xml:space="preserve">a </w:t>
      </w:r>
      <w:r w:rsidRPr="00805FDD">
        <w:rPr>
          <w:rFonts w:ascii="Consolas" w:eastAsia="Times New Roman" w:hAnsi="Consolas" w:cs="Courier New"/>
          <w:color w:val="A67F59"/>
          <w:kern w:val="0"/>
          <w:lang w:eastAsia="en-IN"/>
          <w14:ligatures w14:val="none"/>
        </w:rPr>
        <w:t>=&gt;</w:t>
      </w:r>
      <w:r w:rsidRPr="00805FDD">
        <w:rPr>
          <w:rFonts w:ascii="Consolas" w:eastAsia="Times New Roman" w:hAnsi="Consolas" w:cs="Courier New"/>
          <w:color w:val="000000"/>
          <w:kern w:val="0"/>
          <w:lang w:eastAsia="en-IN"/>
          <w14:ligatures w14:val="none"/>
        </w:rPr>
        <w:t xml:space="preserve"> </w:t>
      </w:r>
      <w:proofErr w:type="spellStart"/>
      <w:r w:rsidRPr="00805FDD">
        <w:rPr>
          <w:rFonts w:ascii="Consolas" w:eastAsia="Times New Roman" w:hAnsi="Consolas" w:cs="Courier New"/>
          <w:color w:val="000000"/>
          <w:kern w:val="0"/>
          <w:lang w:eastAsia="en-IN"/>
          <w14:ligatures w14:val="none"/>
        </w:rPr>
        <w:t>a</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Id</w:t>
      </w:r>
      <w:proofErr w:type="spellEnd"/>
      <w:r w:rsidRPr="00805FDD">
        <w:rPr>
          <w:rFonts w:ascii="Consolas" w:eastAsia="Times New Roman" w:hAnsi="Consolas" w:cs="Courier New"/>
          <w:color w:val="000000"/>
          <w:kern w:val="0"/>
          <w:lang w:eastAsia="en-IN"/>
          <w14:ligatures w14:val="none"/>
        </w:rPr>
        <w:t xml:space="preserve"> </w:t>
      </w:r>
      <w:r w:rsidRPr="00805FDD">
        <w:rPr>
          <w:rFonts w:ascii="Consolas" w:eastAsia="Times New Roman" w:hAnsi="Consolas" w:cs="Courier New"/>
          <w:color w:val="A67F59"/>
          <w:kern w:val="0"/>
          <w:lang w:eastAsia="en-IN"/>
          <w14:ligatures w14:val="none"/>
        </w:rPr>
        <w:t>==</w:t>
      </w:r>
      <w:r w:rsidRPr="00805FDD">
        <w:rPr>
          <w:rFonts w:ascii="Consolas" w:eastAsia="Times New Roman" w:hAnsi="Consolas" w:cs="Courier New"/>
          <w:color w:val="000000"/>
          <w:kern w:val="0"/>
          <w:lang w:eastAsia="en-IN"/>
          <w14:ligatures w14:val="none"/>
        </w:rPr>
        <w:t xml:space="preserve"> id</w:t>
      </w:r>
      <w:r w:rsidRPr="00805FDD">
        <w:rPr>
          <w:rFonts w:ascii="Consolas" w:eastAsia="Times New Roman" w:hAnsi="Consolas" w:cs="Courier New"/>
          <w:color w:val="5F6364"/>
          <w:kern w:val="0"/>
          <w:lang w:eastAsia="en-IN"/>
          <w14:ligatures w14:val="none"/>
        </w:rPr>
        <w:t>).</w:t>
      </w:r>
      <w:proofErr w:type="spellStart"/>
      <w:r w:rsidRPr="00805FDD">
        <w:rPr>
          <w:rFonts w:ascii="Consolas" w:eastAsia="Times New Roman" w:hAnsi="Consolas" w:cs="Courier New"/>
          <w:color w:val="2F9C0A"/>
          <w:kern w:val="0"/>
          <w:lang w:eastAsia="en-IN"/>
          <w14:ligatures w14:val="none"/>
        </w:rPr>
        <w:t>FirstOrDefault</w:t>
      </w:r>
      <w:proofErr w:type="spellEnd"/>
      <w:r w:rsidRPr="00805FDD">
        <w:rPr>
          <w:rFonts w:ascii="Consolas" w:eastAsia="Times New Roman" w:hAnsi="Consolas" w:cs="Courier New"/>
          <w:color w:val="5F6364"/>
          <w:kern w:val="0"/>
          <w:lang w:eastAsia="en-IN"/>
          <w14:ligatures w14:val="none"/>
        </w:rPr>
        <w:t>();</w:t>
      </w:r>
    </w:p>
    <w:p w14:paraId="02A21ED6"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BBBBBB"/>
          <w:kern w:val="0"/>
          <w:sz w:val="19"/>
          <w:szCs w:val="19"/>
          <w:lang w:eastAsia="en-IN"/>
          <w14:ligatures w14:val="none"/>
        </w:rPr>
        <w:t>C#</w:t>
      </w:r>
    </w:p>
    <w:p w14:paraId="2085AC1F"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Copy</w:t>
      </w:r>
    </w:p>
    <w:p w14:paraId="4328D377" w14:textId="77777777" w:rsidR="00805FDD" w:rsidRPr="00805FDD" w:rsidRDefault="00805FDD" w:rsidP="00805FDD">
      <w:pPr>
        <w:shd w:val="clear" w:color="auto" w:fill="FFFFFF"/>
        <w:spacing w:before="240" w:after="240" w:line="240" w:lineRule="auto"/>
        <w:rPr>
          <w:rFonts w:ascii="Open Sans" w:eastAsia="Times New Roman" w:hAnsi="Open Sans" w:cs="Open Sans"/>
          <w:color w:val="212121"/>
          <w:kern w:val="0"/>
          <w:lang w:eastAsia="en-IN"/>
          <w14:ligatures w14:val="none"/>
        </w:rPr>
      </w:pPr>
      <w:proofErr w:type="gramStart"/>
      <w:r w:rsidRPr="00805FDD">
        <w:rPr>
          <w:rFonts w:ascii="Open Sans" w:eastAsia="Times New Roman" w:hAnsi="Open Sans" w:cs="Open Sans"/>
          <w:color w:val="212121"/>
          <w:kern w:val="0"/>
          <w:lang w:eastAsia="en-IN"/>
          <w14:ligatures w14:val="none"/>
        </w:rPr>
        <w:t>Finally</w:t>
      </w:r>
      <w:proofErr w:type="gramEnd"/>
      <w:r w:rsidRPr="00805FDD">
        <w:rPr>
          <w:rFonts w:ascii="Open Sans" w:eastAsia="Times New Roman" w:hAnsi="Open Sans" w:cs="Open Sans"/>
          <w:color w:val="212121"/>
          <w:kern w:val="0"/>
          <w:lang w:eastAsia="en-IN"/>
          <w14:ligatures w14:val="none"/>
        </w:rPr>
        <w:t xml:space="preserve"> it deletes that record from the database table like: </w:t>
      </w:r>
    </w:p>
    <w:p w14:paraId="10456189"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roofErr w:type="spellStart"/>
      <w:proofErr w:type="gramStart"/>
      <w:r w:rsidRPr="00805FDD">
        <w:rPr>
          <w:rFonts w:ascii="Consolas" w:eastAsia="Times New Roman" w:hAnsi="Consolas" w:cs="Courier New"/>
          <w:color w:val="000000"/>
          <w:kern w:val="0"/>
          <w:lang w:eastAsia="en-IN"/>
          <w14:ligatures w14:val="none"/>
        </w:rPr>
        <w:t>schoolContext</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Teacher</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Remove</w:t>
      </w:r>
      <w:proofErr w:type="spellEnd"/>
      <w:proofErr w:type="gramEnd"/>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000000"/>
          <w:kern w:val="0"/>
          <w:lang w:eastAsia="en-IN"/>
          <w14:ligatures w14:val="none"/>
        </w:rPr>
        <w:t>teacher</w:t>
      </w:r>
      <w:r w:rsidRPr="00805FDD">
        <w:rPr>
          <w:rFonts w:ascii="Consolas" w:eastAsia="Times New Roman" w:hAnsi="Consolas" w:cs="Courier New"/>
          <w:color w:val="5F6364"/>
          <w:kern w:val="0"/>
          <w:lang w:eastAsia="en-IN"/>
          <w14:ligatures w14:val="none"/>
        </w:rPr>
        <w:t>);</w:t>
      </w:r>
    </w:p>
    <w:p w14:paraId="50BB8E6C" w14:textId="77777777" w:rsidR="00805FDD" w:rsidRPr="00805FDD" w:rsidRDefault="00805FDD" w:rsidP="00805FD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roofErr w:type="spellStart"/>
      <w:r w:rsidRPr="00805FDD">
        <w:rPr>
          <w:rFonts w:ascii="Consolas" w:eastAsia="Times New Roman" w:hAnsi="Consolas" w:cs="Courier New"/>
          <w:color w:val="000000"/>
          <w:kern w:val="0"/>
          <w:lang w:eastAsia="en-IN"/>
          <w14:ligatures w14:val="none"/>
        </w:rPr>
        <w:t>schoolContext</w:t>
      </w:r>
      <w:r w:rsidRPr="00805FDD">
        <w:rPr>
          <w:rFonts w:ascii="Consolas" w:eastAsia="Times New Roman" w:hAnsi="Consolas" w:cs="Courier New"/>
          <w:color w:val="5F6364"/>
          <w:kern w:val="0"/>
          <w:lang w:eastAsia="en-IN"/>
          <w14:ligatures w14:val="none"/>
        </w:rPr>
        <w:t>.</w:t>
      </w:r>
      <w:r w:rsidRPr="00805FDD">
        <w:rPr>
          <w:rFonts w:ascii="Consolas" w:eastAsia="Times New Roman" w:hAnsi="Consolas" w:cs="Courier New"/>
          <w:color w:val="2F9C0A"/>
          <w:kern w:val="0"/>
          <w:lang w:eastAsia="en-IN"/>
          <w14:ligatures w14:val="none"/>
        </w:rPr>
        <w:t>SaveChanges</w:t>
      </w:r>
      <w:proofErr w:type="spellEnd"/>
      <w:r w:rsidRPr="00805FDD">
        <w:rPr>
          <w:rFonts w:ascii="Consolas" w:eastAsia="Times New Roman" w:hAnsi="Consolas" w:cs="Courier New"/>
          <w:color w:val="5F6364"/>
          <w:kern w:val="0"/>
          <w:lang w:eastAsia="en-IN"/>
          <w14:ligatures w14:val="none"/>
        </w:rPr>
        <w:t>(</w:t>
      </w:r>
      <w:proofErr w:type="gramStart"/>
      <w:r w:rsidRPr="00805FDD">
        <w:rPr>
          <w:rFonts w:ascii="Consolas" w:eastAsia="Times New Roman" w:hAnsi="Consolas" w:cs="Courier New"/>
          <w:color w:val="5F6364"/>
          <w:kern w:val="0"/>
          <w:lang w:eastAsia="en-IN"/>
          <w14:ligatures w14:val="none"/>
        </w:rPr>
        <w:t>);</w:t>
      </w:r>
      <w:proofErr w:type="gramEnd"/>
    </w:p>
    <w:p w14:paraId="4653B447"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BBBBBB"/>
          <w:kern w:val="0"/>
          <w:sz w:val="19"/>
          <w:szCs w:val="19"/>
          <w:lang w:eastAsia="en-IN"/>
          <w14:ligatures w14:val="none"/>
        </w:rPr>
        <w:lastRenderedPageBreak/>
        <w:t>C#</w:t>
      </w:r>
    </w:p>
    <w:p w14:paraId="1437E8FA"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Copy</w:t>
      </w:r>
    </w:p>
    <w:p w14:paraId="3FF188DA"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b/>
          <w:bCs/>
          <w:color w:val="212121"/>
          <w:kern w:val="0"/>
          <w:lang w:eastAsia="en-IN"/>
          <w14:ligatures w14:val="none"/>
        </w:rPr>
        <w:t>Testing the Delete Teacher functionality</w:t>
      </w:r>
    </w:p>
    <w:p w14:paraId="301BD85B"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Run your application and click the </w:t>
      </w:r>
      <w:r w:rsidRPr="00805FDD">
        <w:rPr>
          <w:rFonts w:ascii="Open Sans" w:eastAsia="Times New Roman" w:hAnsi="Open Sans" w:cs="Open Sans"/>
          <w:b/>
          <w:bCs/>
          <w:color w:val="212121"/>
          <w:kern w:val="0"/>
          <w:lang w:eastAsia="en-IN"/>
          <w14:ligatures w14:val="none"/>
        </w:rPr>
        <w:t>Delete</w:t>
      </w:r>
      <w:r w:rsidRPr="00805FDD">
        <w:rPr>
          <w:rFonts w:ascii="Open Sans" w:eastAsia="Times New Roman" w:hAnsi="Open Sans" w:cs="Open Sans"/>
          <w:color w:val="212121"/>
          <w:kern w:val="0"/>
          <w:lang w:eastAsia="en-IN"/>
          <w14:ligatures w14:val="none"/>
        </w:rPr>
        <w:t> button given against each record. Check the below images which shows the record deletion process,</w:t>
      </w:r>
    </w:p>
    <w:p w14:paraId="3747E7A3" w14:textId="77777777" w:rsidR="00805FDD" w:rsidRPr="00805FDD" w:rsidRDefault="00805FDD" w:rsidP="00805FDD">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05FDD">
        <w:rPr>
          <w:rFonts w:ascii="Open Sans" w:eastAsia="Times New Roman" w:hAnsi="Open Sans" w:cs="Open Sans"/>
          <w:noProof/>
          <w:color w:val="212121"/>
          <w:kern w:val="0"/>
          <w:lang w:eastAsia="en-IN"/>
          <w14:ligatures w14:val="none"/>
        </w:rPr>
        <w:drawing>
          <wp:inline distT="0" distB="0" distL="0" distR="0" wp14:anchorId="25D543D1" wp14:editId="01977ECC">
            <wp:extent cx="6553200" cy="4170680"/>
            <wp:effectExtent l="0" t="0" r="0" b="1270"/>
            <wp:docPr id="15" name="Picture 2" descr="ASP.NET CORE CRUD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P.NET CORE CRUD DELE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53200" cy="4170680"/>
                    </a:xfrm>
                    <a:prstGeom prst="rect">
                      <a:avLst/>
                    </a:prstGeom>
                    <a:noFill/>
                    <a:ln>
                      <a:noFill/>
                    </a:ln>
                  </pic:spPr>
                </pic:pic>
              </a:graphicData>
            </a:graphic>
          </wp:inline>
        </w:drawing>
      </w:r>
    </w:p>
    <w:p w14:paraId="5C8E241E" w14:textId="77777777" w:rsidR="00805FDD" w:rsidRPr="00805FDD" w:rsidRDefault="00805FDD" w:rsidP="00805FDD">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05FDD">
        <w:rPr>
          <w:rFonts w:ascii="Open Sans" w:eastAsia="Times New Roman" w:hAnsi="Open Sans" w:cs="Open Sans"/>
          <w:noProof/>
          <w:color w:val="212121"/>
          <w:kern w:val="0"/>
          <w:lang w:eastAsia="en-IN"/>
          <w14:ligatures w14:val="none"/>
        </w:rPr>
        <w:drawing>
          <wp:inline distT="0" distB="0" distL="0" distR="0" wp14:anchorId="2BE811BB" wp14:editId="00FD0091">
            <wp:extent cx="6553200" cy="3149600"/>
            <wp:effectExtent l="0" t="0" r="0" b="0"/>
            <wp:docPr id="16" name="Picture 1" descr="Entity Framework CORE CRUD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ntity Framework CORE CRUD DELE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53200" cy="3149600"/>
                    </a:xfrm>
                    <a:prstGeom prst="rect">
                      <a:avLst/>
                    </a:prstGeom>
                    <a:noFill/>
                    <a:ln>
                      <a:noFill/>
                    </a:ln>
                  </pic:spPr>
                </pic:pic>
              </a:graphicData>
            </a:graphic>
          </wp:inline>
        </w:drawing>
      </w:r>
      <w:r w:rsidRPr="00805FDD">
        <w:rPr>
          <w:rFonts w:ascii="Open Sans" w:eastAsia="Times New Roman" w:hAnsi="Open Sans" w:cs="Open Sans"/>
          <w:color w:val="212121"/>
          <w:kern w:val="0"/>
          <w:lang w:eastAsia="en-IN"/>
          <w14:ligatures w14:val="none"/>
        </w:rPr>
        <w:t> </w:t>
      </w:r>
    </w:p>
    <w:p w14:paraId="540C6CD0" w14:textId="77777777" w:rsidR="00805FDD" w:rsidRPr="00805FDD" w:rsidRDefault="00805FDD" w:rsidP="00805FDD">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805FDD">
        <w:rPr>
          <w:rFonts w:ascii="Roboto" w:eastAsia="Times New Roman" w:hAnsi="Roboto" w:cs="Open Sans"/>
          <w:color w:val="212121"/>
          <w:kern w:val="0"/>
          <w:sz w:val="36"/>
          <w:szCs w:val="36"/>
          <w:lang w:eastAsia="en-IN"/>
          <w14:ligatures w14:val="none"/>
        </w:rPr>
        <w:lastRenderedPageBreak/>
        <w:t>Conclusion</w:t>
      </w:r>
    </w:p>
    <w:p w14:paraId="7BB74033"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 xml:space="preserve">This completes this CRUD operations tutorial in ASP.NET Core and Entity Framework core. I hope you loved reading this and now understand how the codes are working. If you have any </w:t>
      </w:r>
      <w:proofErr w:type="gramStart"/>
      <w:r w:rsidRPr="00805FDD">
        <w:rPr>
          <w:rFonts w:ascii="Open Sans" w:eastAsia="Times New Roman" w:hAnsi="Open Sans" w:cs="Open Sans"/>
          <w:color w:val="212121"/>
          <w:kern w:val="0"/>
          <w:lang w:eastAsia="en-IN"/>
          <w14:ligatures w14:val="none"/>
        </w:rPr>
        <w:t>confusion</w:t>
      </w:r>
      <w:proofErr w:type="gramEnd"/>
      <w:r w:rsidRPr="00805FDD">
        <w:rPr>
          <w:rFonts w:ascii="Open Sans" w:eastAsia="Times New Roman" w:hAnsi="Open Sans" w:cs="Open Sans"/>
          <w:color w:val="212121"/>
          <w:kern w:val="0"/>
          <w:lang w:eastAsia="en-IN"/>
          <w14:ligatures w14:val="none"/>
        </w:rPr>
        <w:t xml:space="preserve"> go through all the </w:t>
      </w:r>
      <w:r w:rsidRPr="00805FDD">
        <w:rPr>
          <w:rFonts w:ascii="Open Sans" w:eastAsia="Times New Roman" w:hAnsi="Open Sans" w:cs="Open Sans"/>
          <w:i/>
          <w:iCs/>
          <w:color w:val="212121"/>
          <w:kern w:val="0"/>
          <w:lang w:eastAsia="en-IN"/>
          <w14:ligatures w14:val="none"/>
        </w:rPr>
        <w:t>Source Codes</w:t>
      </w:r>
      <w:r w:rsidRPr="00805FDD">
        <w:rPr>
          <w:rFonts w:ascii="Open Sans" w:eastAsia="Times New Roman" w:hAnsi="Open Sans" w:cs="Open Sans"/>
          <w:color w:val="212121"/>
          <w:kern w:val="0"/>
          <w:lang w:eastAsia="en-IN"/>
          <w14:ligatures w14:val="none"/>
        </w:rPr>
        <w:t> which you can download from this tutorial itself. </w:t>
      </w:r>
      <w:r w:rsidRPr="00805FDD">
        <w:rPr>
          <w:rFonts w:ascii="Open Sans" w:eastAsia="Times New Roman" w:hAnsi="Open Sans" w:cs="Open Sans"/>
          <w:b/>
          <w:bCs/>
          <w:color w:val="212121"/>
          <w:kern w:val="0"/>
          <w:lang w:eastAsia="en-IN"/>
          <w14:ligatures w14:val="none"/>
        </w:rPr>
        <w:t>Remember that when you run the source codes do make the database first by running the migration commands otherwise you will encounter errors</w:t>
      </w:r>
      <w:r w:rsidRPr="00805FDD">
        <w:rPr>
          <w:rFonts w:ascii="Open Sans" w:eastAsia="Times New Roman" w:hAnsi="Open Sans" w:cs="Open Sans"/>
          <w:color w:val="212121"/>
          <w:kern w:val="0"/>
          <w:lang w:eastAsia="en-IN"/>
          <w14:ligatures w14:val="none"/>
        </w:rPr>
        <w:t>.</w:t>
      </w:r>
    </w:p>
    <w:p w14:paraId="4026E029" w14:textId="77777777" w:rsidR="00805FDD" w:rsidRPr="00805FDD" w:rsidRDefault="00805FDD" w:rsidP="00805FDD">
      <w:pPr>
        <w:shd w:val="clear" w:color="auto" w:fill="FFFFFF"/>
        <w:spacing w:after="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I have also written a related tutorial in C# Corner which you should read - </w:t>
      </w:r>
      <w:hyperlink r:id="rId22" w:tgtFrame="_blank" w:history="1">
        <w:r w:rsidRPr="00805FDD">
          <w:rPr>
            <w:rFonts w:ascii="Open Sans" w:eastAsia="Times New Roman" w:hAnsi="Open Sans" w:cs="Open Sans"/>
            <w:color w:val="1E88E5"/>
            <w:kern w:val="0"/>
            <w:u w:val="single"/>
            <w:lang w:eastAsia="en-IN"/>
            <w14:ligatures w14:val="none"/>
          </w:rPr>
          <w:t>5 Quick Ways To Delete Duplicate Records From Database Which Every Developer Must Know</w:t>
        </w:r>
      </w:hyperlink>
    </w:p>
    <w:p w14:paraId="2E7253A5" w14:textId="77777777" w:rsidR="00805FDD" w:rsidRPr="00805FDD" w:rsidRDefault="00805FDD" w:rsidP="00805FDD">
      <w:pPr>
        <w:shd w:val="clear" w:color="auto" w:fill="FFFFFF"/>
        <w:spacing w:before="240" w:after="24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Please like and share this tutorial on your Facebook and Twitter accounts and let your friends learn ASP.NET Core. It hardly takes a few seconds of your time. </w:t>
      </w:r>
    </w:p>
    <w:p w14:paraId="72FFB71B" w14:textId="77777777" w:rsidR="00805FDD" w:rsidRPr="00805FDD" w:rsidRDefault="00805FDD" w:rsidP="00805FDD">
      <w:pPr>
        <w:shd w:val="clear" w:color="auto" w:fill="FFFFFF"/>
        <w:spacing w:before="240" w:after="240" w:line="240" w:lineRule="auto"/>
        <w:rPr>
          <w:rFonts w:ascii="Open Sans" w:eastAsia="Times New Roman" w:hAnsi="Open Sans" w:cs="Open Sans"/>
          <w:color w:val="212121"/>
          <w:kern w:val="0"/>
          <w:lang w:eastAsia="en-IN"/>
          <w14:ligatures w14:val="none"/>
        </w:rPr>
      </w:pPr>
      <w:r w:rsidRPr="00805FDD">
        <w:rPr>
          <w:rFonts w:ascii="Open Sans" w:eastAsia="Times New Roman" w:hAnsi="Open Sans" w:cs="Open Sans"/>
          <w:color w:val="212121"/>
          <w:kern w:val="0"/>
          <w:lang w:eastAsia="en-IN"/>
          <w14:ligatures w14:val="none"/>
        </w:rPr>
        <w:t>Thank you! </w:t>
      </w:r>
    </w:p>
    <w:p w14:paraId="4FF5580C" w14:textId="77777777" w:rsidR="00805FDD" w:rsidRDefault="00805FDD"/>
    <w:sectPr w:rsidR="00805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746BA"/>
    <w:multiLevelType w:val="multilevel"/>
    <w:tmpl w:val="FC2CD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F2D45"/>
    <w:multiLevelType w:val="multilevel"/>
    <w:tmpl w:val="BFFCD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3C031B"/>
    <w:multiLevelType w:val="multilevel"/>
    <w:tmpl w:val="B612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D7786"/>
    <w:multiLevelType w:val="multilevel"/>
    <w:tmpl w:val="250EC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8874F0"/>
    <w:multiLevelType w:val="multilevel"/>
    <w:tmpl w:val="B7D8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DF36FF"/>
    <w:multiLevelType w:val="multilevel"/>
    <w:tmpl w:val="380C8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1D6E51"/>
    <w:multiLevelType w:val="multilevel"/>
    <w:tmpl w:val="D46A6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3951558">
    <w:abstractNumId w:val="4"/>
  </w:num>
  <w:num w:numId="2" w16cid:durableId="2082629747">
    <w:abstractNumId w:val="2"/>
  </w:num>
  <w:num w:numId="3" w16cid:durableId="1150173304">
    <w:abstractNumId w:val="0"/>
  </w:num>
  <w:num w:numId="4" w16cid:durableId="467206711">
    <w:abstractNumId w:val="1"/>
  </w:num>
  <w:num w:numId="5" w16cid:durableId="1632400043">
    <w:abstractNumId w:val="5"/>
  </w:num>
  <w:num w:numId="6" w16cid:durableId="1865291492">
    <w:abstractNumId w:val="3"/>
  </w:num>
  <w:num w:numId="7" w16cid:durableId="16823891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FDD"/>
    <w:rsid w:val="00635831"/>
    <w:rsid w:val="006612FF"/>
    <w:rsid w:val="0066652D"/>
    <w:rsid w:val="00805FDD"/>
    <w:rsid w:val="00F42D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778FA"/>
  <w15:chartTrackingRefBased/>
  <w15:docId w15:val="{5A9A673F-6FE3-4651-8BFA-417DEC8BA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F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5F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5F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5F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5F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5F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F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F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F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F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5F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5F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5F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5F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5F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F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F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FDD"/>
    <w:rPr>
      <w:rFonts w:eastAsiaTheme="majorEastAsia" w:cstheme="majorBidi"/>
      <w:color w:val="272727" w:themeColor="text1" w:themeTint="D8"/>
    </w:rPr>
  </w:style>
  <w:style w:type="paragraph" w:styleId="Title">
    <w:name w:val="Title"/>
    <w:basedOn w:val="Normal"/>
    <w:next w:val="Normal"/>
    <w:link w:val="TitleChar"/>
    <w:uiPriority w:val="10"/>
    <w:qFormat/>
    <w:rsid w:val="00805F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F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F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F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FDD"/>
    <w:pPr>
      <w:spacing w:before="160"/>
      <w:jc w:val="center"/>
    </w:pPr>
    <w:rPr>
      <w:i/>
      <w:iCs/>
      <w:color w:val="404040" w:themeColor="text1" w:themeTint="BF"/>
    </w:rPr>
  </w:style>
  <w:style w:type="character" w:customStyle="1" w:styleId="QuoteChar">
    <w:name w:val="Quote Char"/>
    <w:basedOn w:val="DefaultParagraphFont"/>
    <w:link w:val="Quote"/>
    <w:uiPriority w:val="29"/>
    <w:rsid w:val="00805FDD"/>
    <w:rPr>
      <w:i/>
      <w:iCs/>
      <w:color w:val="404040" w:themeColor="text1" w:themeTint="BF"/>
    </w:rPr>
  </w:style>
  <w:style w:type="paragraph" w:styleId="ListParagraph">
    <w:name w:val="List Paragraph"/>
    <w:basedOn w:val="Normal"/>
    <w:uiPriority w:val="34"/>
    <w:qFormat/>
    <w:rsid w:val="00805FDD"/>
    <w:pPr>
      <w:ind w:left="720"/>
      <w:contextualSpacing/>
    </w:pPr>
  </w:style>
  <w:style w:type="character" w:styleId="IntenseEmphasis">
    <w:name w:val="Intense Emphasis"/>
    <w:basedOn w:val="DefaultParagraphFont"/>
    <w:uiPriority w:val="21"/>
    <w:qFormat/>
    <w:rsid w:val="00805FDD"/>
    <w:rPr>
      <w:i/>
      <w:iCs/>
      <w:color w:val="0F4761" w:themeColor="accent1" w:themeShade="BF"/>
    </w:rPr>
  </w:style>
  <w:style w:type="paragraph" w:styleId="IntenseQuote">
    <w:name w:val="Intense Quote"/>
    <w:basedOn w:val="Normal"/>
    <w:next w:val="Normal"/>
    <w:link w:val="IntenseQuoteChar"/>
    <w:uiPriority w:val="30"/>
    <w:qFormat/>
    <w:rsid w:val="00805F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5FDD"/>
    <w:rPr>
      <w:i/>
      <w:iCs/>
      <w:color w:val="0F4761" w:themeColor="accent1" w:themeShade="BF"/>
    </w:rPr>
  </w:style>
  <w:style w:type="character" w:styleId="IntenseReference">
    <w:name w:val="Intense Reference"/>
    <w:basedOn w:val="DefaultParagraphFont"/>
    <w:uiPriority w:val="32"/>
    <w:qFormat/>
    <w:rsid w:val="00805FDD"/>
    <w:rPr>
      <w:b/>
      <w:bCs/>
      <w:smallCaps/>
      <w:color w:val="0F4761" w:themeColor="accent1" w:themeShade="BF"/>
      <w:spacing w:val="5"/>
    </w:rPr>
  </w:style>
  <w:style w:type="numbering" w:customStyle="1" w:styleId="NoList1">
    <w:name w:val="No List1"/>
    <w:next w:val="NoList"/>
    <w:uiPriority w:val="99"/>
    <w:semiHidden/>
    <w:unhideWhenUsed/>
    <w:rsid w:val="00805FDD"/>
  </w:style>
  <w:style w:type="paragraph" w:customStyle="1" w:styleId="msonormal0">
    <w:name w:val="msonormal"/>
    <w:basedOn w:val="Normal"/>
    <w:rsid w:val="00805FD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semiHidden/>
    <w:unhideWhenUsed/>
    <w:rsid w:val="00805FDD"/>
    <w:rPr>
      <w:color w:val="0000FF"/>
      <w:u w:val="single"/>
    </w:rPr>
  </w:style>
  <w:style w:type="character" w:styleId="FollowedHyperlink">
    <w:name w:val="FollowedHyperlink"/>
    <w:basedOn w:val="DefaultParagraphFont"/>
    <w:uiPriority w:val="99"/>
    <w:semiHidden/>
    <w:unhideWhenUsed/>
    <w:rsid w:val="00805FDD"/>
    <w:rPr>
      <w:color w:val="800080"/>
      <w:u w:val="single"/>
    </w:rPr>
  </w:style>
  <w:style w:type="paragraph" w:customStyle="1" w:styleId="author-name">
    <w:name w:val="author-name"/>
    <w:basedOn w:val="Normal"/>
    <w:rsid w:val="00805FD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content-actions">
    <w:name w:val="content-actions"/>
    <w:basedOn w:val="Normal"/>
    <w:rsid w:val="00805FD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publish-time">
    <w:name w:val="publish-time"/>
    <w:basedOn w:val="Normal"/>
    <w:rsid w:val="00805FD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year">
    <w:name w:val="year"/>
    <w:basedOn w:val="DefaultParagraphFont"/>
    <w:rsid w:val="00805FDD"/>
  </w:style>
  <w:style w:type="paragraph" w:customStyle="1" w:styleId="featured">
    <w:name w:val="featured"/>
    <w:basedOn w:val="Normal"/>
    <w:rsid w:val="00805FD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reader-level">
    <w:name w:val="reader-level"/>
    <w:basedOn w:val="Normal"/>
    <w:rsid w:val="00805FD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relative">
    <w:name w:val="relative"/>
    <w:basedOn w:val="Normal"/>
    <w:rsid w:val="00805FD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user-action-count">
    <w:name w:val="user-action-count"/>
    <w:basedOn w:val="DefaultParagraphFont"/>
    <w:rsid w:val="00805FDD"/>
  </w:style>
  <w:style w:type="character" w:customStyle="1" w:styleId="d-icon">
    <w:name w:val="d-icon"/>
    <w:basedOn w:val="DefaultParagraphFont"/>
    <w:rsid w:val="00805FDD"/>
  </w:style>
  <w:style w:type="character" w:customStyle="1" w:styleId="btn-icon-dots">
    <w:name w:val="btn-icon-dots"/>
    <w:basedOn w:val="DefaultParagraphFont"/>
    <w:rsid w:val="00805FDD"/>
  </w:style>
  <w:style w:type="paragraph" w:styleId="NormalWeb">
    <w:name w:val="Normal (Web)"/>
    <w:basedOn w:val="Normal"/>
    <w:uiPriority w:val="99"/>
    <w:semiHidden/>
    <w:unhideWhenUsed/>
    <w:rsid w:val="00805FD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805FDD"/>
    <w:rPr>
      <w:b/>
      <w:bCs/>
    </w:rPr>
  </w:style>
  <w:style w:type="paragraph" w:styleId="HTMLPreformatted">
    <w:name w:val="HTML Preformatted"/>
    <w:basedOn w:val="Normal"/>
    <w:link w:val="HTMLPreformattedChar"/>
    <w:uiPriority w:val="99"/>
    <w:semiHidden/>
    <w:unhideWhenUsed/>
    <w:rsid w:val="0080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05FD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05FDD"/>
    <w:rPr>
      <w:rFonts w:ascii="Courier New" w:eastAsia="Times New Roman" w:hAnsi="Courier New" w:cs="Courier New"/>
      <w:sz w:val="20"/>
      <w:szCs w:val="20"/>
    </w:rPr>
  </w:style>
  <w:style w:type="character" w:customStyle="1" w:styleId="token">
    <w:name w:val="token"/>
    <w:basedOn w:val="DefaultParagraphFont"/>
    <w:rsid w:val="00805FDD"/>
  </w:style>
  <w:style w:type="character" w:customStyle="1" w:styleId="line-numbers-rows">
    <w:name w:val="line-numbers-rows"/>
    <w:basedOn w:val="DefaultParagraphFont"/>
    <w:rsid w:val="00805FDD"/>
  </w:style>
  <w:style w:type="character" w:styleId="Emphasis">
    <w:name w:val="Emphasis"/>
    <w:basedOn w:val="DefaultParagraphFont"/>
    <w:uiPriority w:val="20"/>
    <w:qFormat/>
    <w:rsid w:val="00805FDD"/>
    <w:rPr>
      <w:i/>
      <w:iCs/>
    </w:rPr>
  </w:style>
  <w:style w:type="character" w:customStyle="1" w:styleId="marker">
    <w:name w:val="marker"/>
    <w:basedOn w:val="DefaultParagraphFont"/>
    <w:rsid w:val="00805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9953256">
      <w:bodyDiv w:val="1"/>
      <w:marLeft w:val="0"/>
      <w:marRight w:val="0"/>
      <w:marTop w:val="0"/>
      <w:marBottom w:val="0"/>
      <w:divBdr>
        <w:top w:val="none" w:sz="0" w:space="0" w:color="auto"/>
        <w:left w:val="none" w:sz="0" w:space="0" w:color="auto"/>
        <w:bottom w:val="none" w:sz="0" w:space="0" w:color="auto"/>
        <w:right w:val="none" w:sz="0" w:space="0" w:color="auto"/>
      </w:divBdr>
      <w:divsChild>
        <w:div w:id="1468665222">
          <w:marLeft w:val="0"/>
          <w:marRight w:val="0"/>
          <w:marTop w:val="0"/>
          <w:marBottom w:val="0"/>
          <w:divBdr>
            <w:top w:val="none" w:sz="0" w:space="0" w:color="auto"/>
            <w:left w:val="none" w:sz="0" w:space="0" w:color="auto"/>
            <w:bottom w:val="none" w:sz="0" w:space="0" w:color="auto"/>
            <w:right w:val="none" w:sz="0" w:space="0" w:color="auto"/>
          </w:divBdr>
          <w:divsChild>
            <w:div w:id="969748725">
              <w:marLeft w:val="0"/>
              <w:marRight w:val="0"/>
              <w:marTop w:val="0"/>
              <w:marBottom w:val="0"/>
              <w:divBdr>
                <w:top w:val="none" w:sz="0" w:space="0" w:color="auto"/>
                <w:left w:val="none" w:sz="0" w:space="0" w:color="auto"/>
                <w:bottom w:val="none" w:sz="0" w:space="0" w:color="auto"/>
                <w:right w:val="none" w:sz="0" w:space="0" w:color="auto"/>
              </w:divBdr>
              <w:divsChild>
                <w:div w:id="2099448067">
                  <w:marLeft w:val="0"/>
                  <w:marRight w:val="0"/>
                  <w:marTop w:val="0"/>
                  <w:marBottom w:val="0"/>
                  <w:divBdr>
                    <w:top w:val="none" w:sz="0" w:space="0" w:color="auto"/>
                    <w:left w:val="none" w:sz="0" w:space="0" w:color="auto"/>
                    <w:bottom w:val="none" w:sz="0" w:space="0" w:color="auto"/>
                    <w:right w:val="none" w:sz="0" w:space="0" w:color="auto"/>
                  </w:divBdr>
                </w:div>
              </w:divsChild>
            </w:div>
            <w:div w:id="1334379119">
              <w:marLeft w:val="0"/>
              <w:marRight w:val="0"/>
              <w:marTop w:val="0"/>
              <w:marBottom w:val="0"/>
              <w:divBdr>
                <w:top w:val="none" w:sz="0" w:space="0" w:color="auto"/>
                <w:left w:val="none" w:sz="0" w:space="0" w:color="auto"/>
                <w:bottom w:val="none" w:sz="0" w:space="0" w:color="auto"/>
                <w:right w:val="none" w:sz="0" w:space="0" w:color="auto"/>
              </w:divBdr>
            </w:div>
          </w:divsChild>
        </w:div>
        <w:div w:id="1365789066">
          <w:marLeft w:val="0"/>
          <w:marRight w:val="0"/>
          <w:marTop w:val="75"/>
          <w:marBottom w:val="0"/>
          <w:divBdr>
            <w:top w:val="none" w:sz="0" w:space="0" w:color="auto"/>
            <w:left w:val="none" w:sz="0" w:space="0" w:color="auto"/>
            <w:bottom w:val="none" w:sz="0" w:space="0" w:color="auto"/>
            <w:right w:val="none" w:sz="0" w:space="0" w:color="auto"/>
          </w:divBdr>
          <w:divsChild>
            <w:div w:id="78257478">
              <w:marLeft w:val="-225"/>
              <w:marRight w:val="-225"/>
              <w:marTop w:val="0"/>
              <w:marBottom w:val="0"/>
              <w:divBdr>
                <w:top w:val="none" w:sz="0" w:space="0" w:color="auto"/>
                <w:left w:val="none" w:sz="0" w:space="0" w:color="auto"/>
                <w:bottom w:val="none" w:sz="0" w:space="0" w:color="auto"/>
                <w:right w:val="none" w:sz="0" w:space="0" w:color="auto"/>
              </w:divBdr>
              <w:divsChild>
                <w:div w:id="1632781347">
                  <w:marLeft w:val="-225"/>
                  <w:marRight w:val="-225"/>
                  <w:marTop w:val="120"/>
                  <w:marBottom w:val="120"/>
                  <w:divBdr>
                    <w:top w:val="none" w:sz="0" w:space="0" w:color="auto"/>
                    <w:left w:val="none" w:sz="0" w:space="0" w:color="auto"/>
                    <w:bottom w:val="none" w:sz="0" w:space="0" w:color="auto"/>
                    <w:right w:val="none" w:sz="0" w:space="0" w:color="auto"/>
                  </w:divBdr>
                  <w:divsChild>
                    <w:div w:id="149560922">
                      <w:marLeft w:val="0"/>
                      <w:marRight w:val="0"/>
                      <w:marTop w:val="0"/>
                      <w:marBottom w:val="0"/>
                      <w:divBdr>
                        <w:top w:val="none" w:sz="0" w:space="0" w:color="auto"/>
                        <w:left w:val="none" w:sz="0" w:space="0" w:color="auto"/>
                        <w:bottom w:val="none" w:sz="0" w:space="0" w:color="auto"/>
                        <w:right w:val="none" w:sz="0" w:space="0" w:color="auto"/>
                      </w:divBdr>
                      <w:divsChild>
                        <w:div w:id="13482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4330">
              <w:marLeft w:val="0"/>
              <w:marRight w:val="0"/>
              <w:marTop w:val="0"/>
              <w:marBottom w:val="0"/>
              <w:divBdr>
                <w:top w:val="none" w:sz="0" w:space="0" w:color="auto"/>
                <w:left w:val="none" w:sz="0" w:space="0" w:color="auto"/>
                <w:bottom w:val="none" w:sz="0" w:space="0" w:color="auto"/>
                <w:right w:val="none" w:sz="0" w:space="0" w:color="auto"/>
              </w:divBdr>
              <w:divsChild>
                <w:div w:id="1523741885">
                  <w:marLeft w:val="0"/>
                  <w:marRight w:val="0"/>
                  <w:marTop w:val="0"/>
                  <w:marBottom w:val="0"/>
                  <w:divBdr>
                    <w:top w:val="none" w:sz="0" w:space="0" w:color="auto"/>
                    <w:left w:val="none" w:sz="0" w:space="0" w:color="auto"/>
                    <w:bottom w:val="none" w:sz="0" w:space="0" w:color="auto"/>
                    <w:right w:val="none" w:sz="0" w:space="0" w:color="auto"/>
                  </w:divBdr>
                  <w:divsChild>
                    <w:div w:id="1509833311">
                      <w:marLeft w:val="0"/>
                      <w:marRight w:val="0"/>
                      <w:marTop w:val="0"/>
                      <w:marBottom w:val="0"/>
                      <w:divBdr>
                        <w:top w:val="none" w:sz="0" w:space="0" w:color="auto"/>
                        <w:left w:val="none" w:sz="0" w:space="0" w:color="auto"/>
                        <w:bottom w:val="none" w:sz="0" w:space="0" w:color="auto"/>
                        <w:right w:val="none" w:sz="0" w:space="0" w:color="auto"/>
                      </w:divBdr>
                      <w:divsChild>
                        <w:div w:id="10836812">
                          <w:marLeft w:val="0"/>
                          <w:marRight w:val="0"/>
                          <w:marTop w:val="0"/>
                          <w:marBottom w:val="0"/>
                          <w:divBdr>
                            <w:top w:val="none" w:sz="0" w:space="0" w:color="auto"/>
                            <w:left w:val="none" w:sz="0" w:space="0" w:color="auto"/>
                            <w:bottom w:val="none" w:sz="0" w:space="0" w:color="auto"/>
                            <w:right w:val="none" w:sz="0" w:space="0" w:color="auto"/>
                          </w:divBdr>
                        </w:div>
                        <w:div w:id="6652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3546">
                  <w:marLeft w:val="0"/>
                  <w:marRight w:val="0"/>
                  <w:marTop w:val="0"/>
                  <w:marBottom w:val="0"/>
                  <w:divBdr>
                    <w:top w:val="none" w:sz="0" w:space="0" w:color="auto"/>
                    <w:left w:val="none" w:sz="0" w:space="0" w:color="auto"/>
                    <w:bottom w:val="none" w:sz="0" w:space="0" w:color="auto"/>
                    <w:right w:val="none" w:sz="0" w:space="0" w:color="auto"/>
                  </w:divBdr>
                  <w:divsChild>
                    <w:div w:id="414908979">
                      <w:marLeft w:val="0"/>
                      <w:marRight w:val="0"/>
                      <w:marTop w:val="0"/>
                      <w:marBottom w:val="0"/>
                      <w:divBdr>
                        <w:top w:val="none" w:sz="0" w:space="0" w:color="auto"/>
                        <w:left w:val="none" w:sz="0" w:space="0" w:color="auto"/>
                        <w:bottom w:val="none" w:sz="0" w:space="0" w:color="auto"/>
                        <w:right w:val="none" w:sz="0" w:space="0" w:color="auto"/>
                      </w:divBdr>
                      <w:divsChild>
                        <w:div w:id="665787325">
                          <w:marLeft w:val="0"/>
                          <w:marRight w:val="0"/>
                          <w:marTop w:val="0"/>
                          <w:marBottom w:val="0"/>
                          <w:divBdr>
                            <w:top w:val="none" w:sz="0" w:space="0" w:color="auto"/>
                            <w:left w:val="none" w:sz="0" w:space="0" w:color="auto"/>
                            <w:bottom w:val="none" w:sz="0" w:space="0" w:color="auto"/>
                            <w:right w:val="none" w:sz="0" w:space="0" w:color="auto"/>
                          </w:divBdr>
                        </w:div>
                        <w:div w:id="7841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95092">
                  <w:marLeft w:val="0"/>
                  <w:marRight w:val="0"/>
                  <w:marTop w:val="0"/>
                  <w:marBottom w:val="0"/>
                  <w:divBdr>
                    <w:top w:val="none" w:sz="0" w:space="0" w:color="auto"/>
                    <w:left w:val="none" w:sz="0" w:space="0" w:color="auto"/>
                    <w:bottom w:val="none" w:sz="0" w:space="0" w:color="auto"/>
                    <w:right w:val="none" w:sz="0" w:space="0" w:color="auto"/>
                  </w:divBdr>
                  <w:divsChild>
                    <w:div w:id="28266047">
                      <w:marLeft w:val="0"/>
                      <w:marRight w:val="0"/>
                      <w:marTop w:val="0"/>
                      <w:marBottom w:val="0"/>
                      <w:divBdr>
                        <w:top w:val="none" w:sz="0" w:space="0" w:color="auto"/>
                        <w:left w:val="none" w:sz="0" w:space="0" w:color="auto"/>
                        <w:bottom w:val="none" w:sz="0" w:space="0" w:color="auto"/>
                        <w:right w:val="none" w:sz="0" w:space="0" w:color="auto"/>
                      </w:divBdr>
                      <w:divsChild>
                        <w:div w:id="646787420">
                          <w:marLeft w:val="0"/>
                          <w:marRight w:val="0"/>
                          <w:marTop w:val="0"/>
                          <w:marBottom w:val="0"/>
                          <w:divBdr>
                            <w:top w:val="none" w:sz="0" w:space="0" w:color="auto"/>
                            <w:left w:val="none" w:sz="0" w:space="0" w:color="auto"/>
                            <w:bottom w:val="none" w:sz="0" w:space="0" w:color="auto"/>
                            <w:right w:val="none" w:sz="0" w:space="0" w:color="auto"/>
                          </w:divBdr>
                        </w:div>
                        <w:div w:id="100848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3851">
                  <w:blockQuote w:val="1"/>
                  <w:marLeft w:val="0"/>
                  <w:marRight w:val="0"/>
                  <w:marTop w:val="0"/>
                  <w:marBottom w:val="0"/>
                  <w:divBdr>
                    <w:top w:val="none" w:sz="0" w:space="0" w:color="auto"/>
                    <w:left w:val="none" w:sz="0" w:space="0" w:color="auto"/>
                    <w:bottom w:val="none" w:sz="0" w:space="0" w:color="auto"/>
                    <w:right w:val="none" w:sz="0" w:space="0" w:color="auto"/>
                  </w:divBdr>
                </w:div>
                <w:div w:id="1817523684">
                  <w:marLeft w:val="0"/>
                  <w:marRight w:val="0"/>
                  <w:marTop w:val="0"/>
                  <w:marBottom w:val="0"/>
                  <w:divBdr>
                    <w:top w:val="none" w:sz="0" w:space="0" w:color="auto"/>
                    <w:left w:val="none" w:sz="0" w:space="0" w:color="auto"/>
                    <w:bottom w:val="none" w:sz="0" w:space="0" w:color="auto"/>
                    <w:right w:val="none" w:sz="0" w:space="0" w:color="auto"/>
                  </w:divBdr>
                  <w:divsChild>
                    <w:div w:id="1525636265">
                      <w:marLeft w:val="0"/>
                      <w:marRight w:val="0"/>
                      <w:marTop w:val="0"/>
                      <w:marBottom w:val="0"/>
                      <w:divBdr>
                        <w:top w:val="none" w:sz="0" w:space="0" w:color="auto"/>
                        <w:left w:val="none" w:sz="0" w:space="0" w:color="auto"/>
                        <w:bottom w:val="none" w:sz="0" w:space="0" w:color="auto"/>
                        <w:right w:val="none" w:sz="0" w:space="0" w:color="auto"/>
                      </w:divBdr>
                      <w:divsChild>
                        <w:div w:id="1565482595">
                          <w:marLeft w:val="0"/>
                          <w:marRight w:val="0"/>
                          <w:marTop w:val="0"/>
                          <w:marBottom w:val="0"/>
                          <w:divBdr>
                            <w:top w:val="none" w:sz="0" w:space="0" w:color="auto"/>
                            <w:left w:val="none" w:sz="0" w:space="0" w:color="auto"/>
                            <w:bottom w:val="none" w:sz="0" w:space="0" w:color="auto"/>
                            <w:right w:val="none" w:sz="0" w:space="0" w:color="auto"/>
                          </w:divBdr>
                        </w:div>
                        <w:div w:id="36530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92336">
                  <w:marLeft w:val="0"/>
                  <w:marRight w:val="0"/>
                  <w:marTop w:val="0"/>
                  <w:marBottom w:val="0"/>
                  <w:divBdr>
                    <w:top w:val="none" w:sz="0" w:space="0" w:color="auto"/>
                    <w:left w:val="none" w:sz="0" w:space="0" w:color="auto"/>
                    <w:bottom w:val="none" w:sz="0" w:space="0" w:color="auto"/>
                    <w:right w:val="none" w:sz="0" w:space="0" w:color="auto"/>
                  </w:divBdr>
                  <w:divsChild>
                    <w:div w:id="1389262891">
                      <w:marLeft w:val="0"/>
                      <w:marRight w:val="0"/>
                      <w:marTop w:val="0"/>
                      <w:marBottom w:val="0"/>
                      <w:divBdr>
                        <w:top w:val="none" w:sz="0" w:space="0" w:color="auto"/>
                        <w:left w:val="none" w:sz="0" w:space="0" w:color="auto"/>
                        <w:bottom w:val="none" w:sz="0" w:space="0" w:color="auto"/>
                        <w:right w:val="none" w:sz="0" w:space="0" w:color="auto"/>
                      </w:divBdr>
                      <w:divsChild>
                        <w:div w:id="358243226">
                          <w:marLeft w:val="0"/>
                          <w:marRight w:val="0"/>
                          <w:marTop w:val="0"/>
                          <w:marBottom w:val="0"/>
                          <w:divBdr>
                            <w:top w:val="none" w:sz="0" w:space="0" w:color="auto"/>
                            <w:left w:val="none" w:sz="0" w:space="0" w:color="auto"/>
                            <w:bottom w:val="none" w:sz="0" w:space="0" w:color="auto"/>
                            <w:right w:val="none" w:sz="0" w:space="0" w:color="auto"/>
                          </w:divBdr>
                        </w:div>
                        <w:div w:id="13502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3218">
                  <w:marLeft w:val="0"/>
                  <w:marRight w:val="0"/>
                  <w:marTop w:val="0"/>
                  <w:marBottom w:val="0"/>
                  <w:divBdr>
                    <w:top w:val="none" w:sz="0" w:space="0" w:color="auto"/>
                    <w:left w:val="none" w:sz="0" w:space="0" w:color="auto"/>
                    <w:bottom w:val="none" w:sz="0" w:space="0" w:color="auto"/>
                    <w:right w:val="none" w:sz="0" w:space="0" w:color="auto"/>
                  </w:divBdr>
                  <w:divsChild>
                    <w:div w:id="1038121659">
                      <w:marLeft w:val="0"/>
                      <w:marRight w:val="0"/>
                      <w:marTop w:val="0"/>
                      <w:marBottom w:val="0"/>
                      <w:divBdr>
                        <w:top w:val="none" w:sz="0" w:space="0" w:color="auto"/>
                        <w:left w:val="none" w:sz="0" w:space="0" w:color="auto"/>
                        <w:bottom w:val="none" w:sz="0" w:space="0" w:color="auto"/>
                        <w:right w:val="none" w:sz="0" w:space="0" w:color="auto"/>
                      </w:divBdr>
                      <w:divsChild>
                        <w:div w:id="1838418094">
                          <w:marLeft w:val="0"/>
                          <w:marRight w:val="0"/>
                          <w:marTop w:val="0"/>
                          <w:marBottom w:val="0"/>
                          <w:divBdr>
                            <w:top w:val="none" w:sz="0" w:space="0" w:color="auto"/>
                            <w:left w:val="none" w:sz="0" w:space="0" w:color="auto"/>
                            <w:bottom w:val="none" w:sz="0" w:space="0" w:color="auto"/>
                            <w:right w:val="none" w:sz="0" w:space="0" w:color="auto"/>
                          </w:divBdr>
                        </w:div>
                        <w:div w:id="614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3646">
                  <w:marLeft w:val="0"/>
                  <w:marRight w:val="0"/>
                  <w:marTop w:val="0"/>
                  <w:marBottom w:val="0"/>
                  <w:divBdr>
                    <w:top w:val="none" w:sz="0" w:space="0" w:color="auto"/>
                    <w:left w:val="none" w:sz="0" w:space="0" w:color="auto"/>
                    <w:bottom w:val="none" w:sz="0" w:space="0" w:color="auto"/>
                    <w:right w:val="none" w:sz="0" w:space="0" w:color="auto"/>
                  </w:divBdr>
                  <w:divsChild>
                    <w:div w:id="1859394273">
                      <w:marLeft w:val="0"/>
                      <w:marRight w:val="0"/>
                      <w:marTop w:val="0"/>
                      <w:marBottom w:val="0"/>
                      <w:divBdr>
                        <w:top w:val="none" w:sz="0" w:space="0" w:color="auto"/>
                        <w:left w:val="none" w:sz="0" w:space="0" w:color="auto"/>
                        <w:bottom w:val="none" w:sz="0" w:space="0" w:color="auto"/>
                        <w:right w:val="none" w:sz="0" w:space="0" w:color="auto"/>
                      </w:divBdr>
                      <w:divsChild>
                        <w:div w:id="1538734508">
                          <w:marLeft w:val="0"/>
                          <w:marRight w:val="0"/>
                          <w:marTop w:val="0"/>
                          <w:marBottom w:val="0"/>
                          <w:divBdr>
                            <w:top w:val="none" w:sz="0" w:space="0" w:color="auto"/>
                            <w:left w:val="none" w:sz="0" w:space="0" w:color="auto"/>
                            <w:bottom w:val="none" w:sz="0" w:space="0" w:color="auto"/>
                            <w:right w:val="none" w:sz="0" w:space="0" w:color="auto"/>
                          </w:divBdr>
                        </w:div>
                        <w:div w:id="60091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5381">
                  <w:marLeft w:val="0"/>
                  <w:marRight w:val="0"/>
                  <w:marTop w:val="0"/>
                  <w:marBottom w:val="0"/>
                  <w:divBdr>
                    <w:top w:val="none" w:sz="0" w:space="0" w:color="auto"/>
                    <w:left w:val="none" w:sz="0" w:space="0" w:color="auto"/>
                    <w:bottom w:val="none" w:sz="0" w:space="0" w:color="auto"/>
                    <w:right w:val="none" w:sz="0" w:space="0" w:color="auto"/>
                  </w:divBdr>
                  <w:divsChild>
                    <w:div w:id="1214854414">
                      <w:marLeft w:val="0"/>
                      <w:marRight w:val="0"/>
                      <w:marTop w:val="0"/>
                      <w:marBottom w:val="0"/>
                      <w:divBdr>
                        <w:top w:val="none" w:sz="0" w:space="0" w:color="auto"/>
                        <w:left w:val="none" w:sz="0" w:space="0" w:color="auto"/>
                        <w:bottom w:val="none" w:sz="0" w:space="0" w:color="auto"/>
                        <w:right w:val="none" w:sz="0" w:space="0" w:color="auto"/>
                      </w:divBdr>
                      <w:divsChild>
                        <w:div w:id="767193195">
                          <w:marLeft w:val="0"/>
                          <w:marRight w:val="0"/>
                          <w:marTop w:val="0"/>
                          <w:marBottom w:val="0"/>
                          <w:divBdr>
                            <w:top w:val="none" w:sz="0" w:space="0" w:color="auto"/>
                            <w:left w:val="none" w:sz="0" w:space="0" w:color="auto"/>
                            <w:bottom w:val="none" w:sz="0" w:space="0" w:color="auto"/>
                            <w:right w:val="none" w:sz="0" w:space="0" w:color="auto"/>
                          </w:divBdr>
                        </w:div>
                        <w:div w:id="18701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96552">
                  <w:marLeft w:val="0"/>
                  <w:marRight w:val="0"/>
                  <w:marTop w:val="0"/>
                  <w:marBottom w:val="0"/>
                  <w:divBdr>
                    <w:top w:val="none" w:sz="0" w:space="0" w:color="auto"/>
                    <w:left w:val="none" w:sz="0" w:space="0" w:color="auto"/>
                    <w:bottom w:val="none" w:sz="0" w:space="0" w:color="auto"/>
                    <w:right w:val="none" w:sz="0" w:space="0" w:color="auto"/>
                  </w:divBdr>
                  <w:divsChild>
                    <w:div w:id="205988847">
                      <w:marLeft w:val="0"/>
                      <w:marRight w:val="0"/>
                      <w:marTop w:val="0"/>
                      <w:marBottom w:val="0"/>
                      <w:divBdr>
                        <w:top w:val="none" w:sz="0" w:space="0" w:color="auto"/>
                        <w:left w:val="none" w:sz="0" w:space="0" w:color="auto"/>
                        <w:bottom w:val="none" w:sz="0" w:space="0" w:color="auto"/>
                        <w:right w:val="none" w:sz="0" w:space="0" w:color="auto"/>
                      </w:divBdr>
                      <w:divsChild>
                        <w:div w:id="1778869639">
                          <w:marLeft w:val="0"/>
                          <w:marRight w:val="0"/>
                          <w:marTop w:val="0"/>
                          <w:marBottom w:val="0"/>
                          <w:divBdr>
                            <w:top w:val="none" w:sz="0" w:space="0" w:color="auto"/>
                            <w:left w:val="none" w:sz="0" w:space="0" w:color="auto"/>
                            <w:bottom w:val="none" w:sz="0" w:space="0" w:color="auto"/>
                            <w:right w:val="none" w:sz="0" w:space="0" w:color="auto"/>
                          </w:divBdr>
                        </w:div>
                        <w:div w:id="18089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0268">
                  <w:marLeft w:val="0"/>
                  <w:marRight w:val="0"/>
                  <w:marTop w:val="0"/>
                  <w:marBottom w:val="0"/>
                  <w:divBdr>
                    <w:top w:val="none" w:sz="0" w:space="0" w:color="auto"/>
                    <w:left w:val="none" w:sz="0" w:space="0" w:color="auto"/>
                    <w:bottom w:val="none" w:sz="0" w:space="0" w:color="auto"/>
                    <w:right w:val="none" w:sz="0" w:space="0" w:color="auto"/>
                  </w:divBdr>
                  <w:divsChild>
                    <w:div w:id="1675762414">
                      <w:marLeft w:val="0"/>
                      <w:marRight w:val="0"/>
                      <w:marTop w:val="0"/>
                      <w:marBottom w:val="0"/>
                      <w:divBdr>
                        <w:top w:val="none" w:sz="0" w:space="0" w:color="auto"/>
                        <w:left w:val="none" w:sz="0" w:space="0" w:color="auto"/>
                        <w:bottom w:val="none" w:sz="0" w:space="0" w:color="auto"/>
                        <w:right w:val="none" w:sz="0" w:space="0" w:color="auto"/>
                      </w:divBdr>
                      <w:divsChild>
                        <w:div w:id="873881826">
                          <w:marLeft w:val="0"/>
                          <w:marRight w:val="0"/>
                          <w:marTop w:val="0"/>
                          <w:marBottom w:val="0"/>
                          <w:divBdr>
                            <w:top w:val="none" w:sz="0" w:space="0" w:color="auto"/>
                            <w:left w:val="none" w:sz="0" w:space="0" w:color="auto"/>
                            <w:bottom w:val="none" w:sz="0" w:space="0" w:color="auto"/>
                            <w:right w:val="none" w:sz="0" w:space="0" w:color="auto"/>
                          </w:divBdr>
                        </w:div>
                        <w:div w:id="16686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5859">
                  <w:marLeft w:val="0"/>
                  <w:marRight w:val="0"/>
                  <w:marTop w:val="0"/>
                  <w:marBottom w:val="0"/>
                  <w:divBdr>
                    <w:top w:val="none" w:sz="0" w:space="0" w:color="auto"/>
                    <w:left w:val="none" w:sz="0" w:space="0" w:color="auto"/>
                    <w:bottom w:val="none" w:sz="0" w:space="0" w:color="auto"/>
                    <w:right w:val="none" w:sz="0" w:space="0" w:color="auto"/>
                  </w:divBdr>
                  <w:divsChild>
                    <w:div w:id="1477382405">
                      <w:marLeft w:val="0"/>
                      <w:marRight w:val="0"/>
                      <w:marTop w:val="0"/>
                      <w:marBottom w:val="0"/>
                      <w:divBdr>
                        <w:top w:val="none" w:sz="0" w:space="0" w:color="auto"/>
                        <w:left w:val="none" w:sz="0" w:space="0" w:color="auto"/>
                        <w:bottom w:val="none" w:sz="0" w:space="0" w:color="auto"/>
                        <w:right w:val="none" w:sz="0" w:space="0" w:color="auto"/>
                      </w:divBdr>
                      <w:divsChild>
                        <w:div w:id="507793598">
                          <w:marLeft w:val="0"/>
                          <w:marRight w:val="0"/>
                          <w:marTop w:val="0"/>
                          <w:marBottom w:val="0"/>
                          <w:divBdr>
                            <w:top w:val="none" w:sz="0" w:space="0" w:color="auto"/>
                            <w:left w:val="none" w:sz="0" w:space="0" w:color="auto"/>
                            <w:bottom w:val="none" w:sz="0" w:space="0" w:color="auto"/>
                            <w:right w:val="none" w:sz="0" w:space="0" w:color="auto"/>
                          </w:divBdr>
                        </w:div>
                        <w:div w:id="59620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75593">
                  <w:marLeft w:val="0"/>
                  <w:marRight w:val="0"/>
                  <w:marTop w:val="0"/>
                  <w:marBottom w:val="0"/>
                  <w:divBdr>
                    <w:top w:val="none" w:sz="0" w:space="0" w:color="auto"/>
                    <w:left w:val="none" w:sz="0" w:space="0" w:color="auto"/>
                    <w:bottom w:val="none" w:sz="0" w:space="0" w:color="auto"/>
                    <w:right w:val="none" w:sz="0" w:space="0" w:color="auto"/>
                  </w:divBdr>
                  <w:divsChild>
                    <w:div w:id="1573731560">
                      <w:marLeft w:val="0"/>
                      <w:marRight w:val="0"/>
                      <w:marTop w:val="0"/>
                      <w:marBottom w:val="0"/>
                      <w:divBdr>
                        <w:top w:val="none" w:sz="0" w:space="0" w:color="auto"/>
                        <w:left w:val="none" w:sz="0" w:space="0" w:color="auto"/>
                        <w:bottom w:val="none" w:sz="0" w:space="0" w:color="auto"/>
                        <w:right w:val="none" w:sz="0" w:space="0" w:color="auto"/>
                      </w:divBdr>
                      <w:divsChild>
                        <w:div w:id="2073118481">
                          <w:marLeft w:val="0"/>
                          <w:marRight w:val="0"/>
                          <w:marTop w:val="0"/>
                          <w:marBottom w:val="0"/>
                          <w:divBdr>
                            <w:top w:val="none" w:sz="0" w:space="0" w:color="auto"/>
                            <w:left w:val="none" w:sz="0" w:space="0" w:color="auto"/>
                            <w:bottom w:val="none" w:sz="0" w:space="0" w:color="auto"/>
                            <w:right w:val="none" w:sz="0" w:space="0" w:color="auto"/>
                          </w:divBdr>
                        </w:div>
                        <w:div w:id="20819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4398">
                  <w:marLeft w:val="0"/>
                  <w:marRight w:val="0"/>
                  <w:marTop w:val="0"/>
                  <w:marBottom w:val="0"/>
                  <w:divBdr>
                    <w:top w:val="none" w:sz="0" w:space="0" w:color="auto"/>
                    <w:left w:val="none" w:sz="0" w:space="0" w:color="auto"/>
                    <w:bottom w:val="none" w:sz="0" w:space="0" w:color="auto"/>
                    <w:right w:val="none" w:sz="0" w:space="0" w:color="auto"/>
                  </w:divBdr>
                  <w:divsChild>
                    <w:div w:id="2107382012">
                      <w:marLeft w:val="0"/>
                      <w:marRight w:val="0"/>
                      <w:marTop w:val="0"/>
                      <w:marBottom w:val="0"/>
                      <w:divBdr>
                        <w:top w:val="none" w:sz="0" w:space="0" w:color="auto"/>
                        <w:left w:val="none" w:sz="0" w:space="0" w:color="auto"/>
                        <w:bottom w:val="none" w:sz="0" w:space="0" w:color="auto"/>
                        <w:right w:val="none" w:sz="0" w:space="0" w:color="auto"/>
                      </w:divBdr>
                      <w:divsChild>
                        <w:div w:id="1082725501">
                          <w:marLeft w:val="0"/>
                          <w:marRight w:val="0"/>
                          <w:marTop w:val="0"/>
                          <w:marBottom w:val="0"/>
                          <w:divBdr>
                            <w:top w:val="none" w:sz="0" w:space="0" w:color="auto"/>
                            <w:left w:val="none" w:sz="0" w:space="0" w:color="auto"/>
                            <w:bottom w:val="none" w:sz="0" w:space="0" w:color="auto"/>
                            <w:right w:val="none" w:sz="0" w:space="0" w:color="auto"/>
                          </w:divBdr>
                        </w:div>
                        <w:div w:id="26465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5927">
                  <w:marLeft w:val="0"/>
                  <w:marRight w:val="0"/>
                  <w:marTop w:val="0"/>
                  <w:marBottom w:val="0"/>
                  <w:divBdr>
                    <w:top w:val="none" w:sz="0" w:space="0" w:color="auto"/>
                    <w:left w:val="none" w:sz="0" w:space="0" w:color="auto"/>
                    <w:bottom w:val="none" w:sz="0" w:space="0" w:color="auto"/>
                    <w:right w:val="none" w:sz="0" w:space="0" w:color="auto"/>
                  </w:divBdr>
                  <w:divsChild>
                    <w:div w:id="1438789119">
                      <w:marLeft w:val="0"/>
                      <w:marRight w:val="0"/>
                      <w:marTop w:val="0"/>
                      <w:marBottom w:val="0"/>
                      <w:divBdr>
                        <w:top w:val="none" w:sz="0" w:space="0" w:color="auto"/>
                        <w:left w:val="none" w:sz="0" w:space="0" w:color="auto"/>
                        <w:bottom w:val="none" w:sz="0" w:space="0" w:color="auto"/>
                        <w:right w:val="none" w:sz="0" w:space="0" w:color="auto"/>
                      </w:divBdr>
                      <w:divsChild>
                        <w:div w:id="74717351">
                          <w:marLeft w:val="0"/>
                          <w:marRight w:val="0"/>
                          <w:marTop w:val="0"/>
                          <w:marBottom w:val="0"/>
                          <w:divBdr>
                            <w:top w:val="none" w:sz="0" w:space="0" w:color="auto"/>
                            <w:left w:val="none" w:sz="0" w:space="0" w:color="auto"/>
                            <w:bottom w:val="none" w:sz="0" w:space="0" w:color="auto"/>
                            <w:right w:val="none" w:sz="0" w:space="0" w:color="auto"/>
                          </w:divBdr>
                        </w:div>
                        <w:div w:id="129062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4426">
                  <w:marLeft w:val="0"/>
                  <w:marRight w:val="0"/>
                  <w:marTop w:val="0"/>
                  <w:marBottom w:val="0"/>
                  <w:divBdr>
                    <w:top w:val="none" w:sz="0" w:space="0" w:color="auto"/>
                    <w:left w:val="none" w:sz="0" w:space="0" w:color="auto"/>
                    <w:bottom w:val="none" w:sz="0" w:space="0" w:color="auto"/>
                    <w:right w:val="none" w:sz="0" w:space="0" w:color="auto"/>
                  </w:divBdr>
                  <w:divsChild>
                    <w:div w:id="1538272058">
                      <w:marLeft w:val="0"/>
                      <w:marRight w:val="0"/>
                      <w:marTop w:val="0"/>
                      <w:marBottom w:val="0"/>
                      <w:divBdr>
                        <w:top w:val="none" w:sz="0" w:space="0" w:color="auto"/>
                        <w:left w:val="none" w:sz="0" w:space="0" w:color="auto"/>
                        <w:bottom w:val="none" w:sz="0" w:space="0" w:color="auto"/>
                        <w:right w:val="none" w:sz="0" w:space="0" w:color="auto"/>
                      </w:divBdr>
                      <w:divsChild>
                        <w:div w:id="1589656564">
                          <w:marLeft w:val="0"/>
                          <w:marRight w:val="0"/>
                          <w:marTop w:val="0"/>
                          <w:marBottom w:val="0"/>
                          <w:divBdr>
                            <w:top w:val="none" w:sz="0" w:space="0" w:color="auto"/>
                            <w:left w:val="none" w:sz="0" w:space="0" w:color="auto"/>
                            <w:bottom w:val="none" w:sz="0" w:space="0" w:color="auto"/>
                            <w:right w:val="none" w:sz="0" w:space="0" w:color="auto"/>
                          </w:divBdr>
                        </w:div>
                        <w:div w:id="3582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8853">
                  <w:marLeft w:val="0"/>
                  <w:marRight w:val="0"/>
                  <w:marTop w:val="0"/>
                  <w:marBottom w:val="0"/>
                  <w:divBdr>
                    <w:top w:val="none" w:sz="0" w:space="0" w:color="auto"/>
                    <w:left w:val="none" w:sz="0" w:space="0" w:color="auto"/>
                    <w:bottom w:val="none" w:sz="0" w:space="0" w:color="auto"/>
                    <w:right w:val="none" w:sz="0" w:space="0" w:color="auto"/>
                  </w:divBdr>
                  <w:divsChild>
                    <w:div w:id="598102996">
                      <w:marLeft w:val="0"/>
                      <w:marRight w:val="0"/>
                      <w:marTop w:val="0"/>
                      <w:marBottom w:val="0"/>
                      <w:divBdr>
                        <w:top w:val="none" w:sz="0" w:space="0" w:color="auto"/>
                        <w:left w:val="none" w:sz="0" w:space="0" w:color="auto"/>
                        <w:bottom w:val="none" w:sz="0" w:space="0" w:color="auto"/>
                        <w:right w:val="none" w:sz="0" w:space="0" w:color="auto"/>
                      </w:divBdr>
                      <w:divsChild>
                        <w:div w:id="2111047678">
                          <w:marLeft w:val="0"/>
                          <w:marRight w:val="0"/>
                          <w:marTop w:val="0"/>
                          <w:marBottom w:val="0"/>
                          <w:divBdr>
                            <w:top w:val="none" w:sz="0" w:space="0" w:color="auto"/>
                            <w:left w:val="none" w:sz="0" w:space="0" w:color="auto"/>
                            <w:bottom w:val="none" w:sz="0" w:space="0" w:color="auto"/>
                            <w:right w:val="none" w:sz="0" w:space="0" w:color="auto"/>
                          </w:divBdr>
                        </w:div>
                        <w:div w:id="32636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6731">
                  <w:marLeft w:val="0"/>
                  <w:marRight w:val="0"/>
                  <w:marTop w:val="0"/>
                  <w:marBottom w:val="0"/>
                  <w:divBdr>
                    <w:top w:val="none" w:sz="0" w:space="0" w:color="auto"/>
                    <w:left w:val="none" w:sz="0" w:space="0" w:color="auto"/>
                    <w:bottom w:val="none" w:sz="0" w:space="0" w:color="auto"/>
                    <w:right w:val="none" w:sz="0" w:space="0" w:color="auto"/>
                  </w:divBdr>
                  <w:divsChild>
                    <w:div w:id="225848247">
                      <w:marLeft w:val="0"/>
                      <w:marRight w:val="0"/>
                      <w:marTop w:val="0"/>
                      <w:marBottom w:val="0"/>
                      <w:divBdr>
                        <w:top w:val="none" w:sz="0" w:space="0" w:color="auto"/>
                        <w:left w:val="none" w:sz="0" w:space="0" w:color="auto"/>
                        <w:bottom w:val="none" w:sz="0" w:space="0" w:color="auto"/>
                        <w:right w:val="none" w:sz="0" w:space="0" w:color="auto"/>
                      </w:divBdr>
                      <w:divsChild>
                        <w:div w:id="1079013789">
                          <w:marLeft w:val="0"/>
                          <w:marRight w:val="0"/>
                          <w:marTop w:val="0"/>
                          <w:marBottom w:val="0"/>
                          <w:divBdr>
                            <w:top w:val="none" w:sz="0" w:space="0" w:color="auto"/>
                            <w:left w:val="none" w:sz="0" w:space="0" w:color="auto"/>
                            <w:bottom w:val="none" w:sz="0" w:space="0" w:color="auto"/>
                            <w:right w:val="none" w:sz="0" w:space="0" w:color="auto"/>
                          </w:divBdr>
                        </w:div>
                        <w:div w:id="134539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25139">
                  <w:marLeft w:val="0"/>
                  <w:marRight w:val="0"/>
                  <w:marTop w:val="0"/>
                  <w:marBottom w:val="0"/>
                  <w:divBdr>
                    <w:top w:val="none" w:sz="0" w:space="0" w:color="auto"/>
                    <w:left w:val="none" w:sz="0" w:space="0" w:color="auto"/>
                    <w:bottom w:val="none" w:sz="0" w:space="0" w:color="auto"/>
                    <w:right w:val="none" w:sz="0" w:space="0" w:color="auto"/>
                  </w:divBdr>
                  <w:divsChild>
                    <w:div w:id="756293752">
                      <w:marLeft w:val="0"/>
                      <w:marRight w:val="0"/>
                      <w:marTop w:val="0"/>
                      <w:marBottom w:val="0"/>
                      <w:divBdr>
                        <w:top w:val="none" w:sz="0" w:space="0" w:color="auto"/>
                        <w:left w:val="none" w:sz="0" w:space="0" w:color="auto"/>
                        <w:bottom w:val="none" w:sz="0" w:space="0" w:color="auto"/>
                        <w:right w:val="none" w:sz="0" w:space="0" w:color="auto"/>
                      </w:divBdr>
                      <w:divsChild>
                        <w:div w:id="1894538520">
                          <w:marLeft w:val="0"/>
                          <w:marRight w:val="0"/>
                          <w:marTop w:val="0"/>
                          <w:marBottom w:val="0"/>
                          <w:divBdr>
                            <w:top w:val="none" w:sz="0" w:space="0" w:color="auto"/>
                            <w:left w:val="none" w:sz="0" w:space="0" w:color="auto"/>
                            <w:bottom w:val="none" w:sz="0" w:space="0" w:color="auto"/>
                            <w:right w:val="none" w:sz="0" w:space="0" w:color="auto"/>
                          </w:divBdr>
                        </w:div>
                        <w:div w:id="3122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2947">
                  <w:marLeft w:val="0"/>
                  <w:marRight w:val="0"/>
                  <w:marTop w:val="0"/>
                  <w:marBottom w:val="0"/>
                  <w:divBdr>
                    <w:top w:val="none" w:sz="0" w:space="0" w:color="auto"/>
                    <w:left w:val="none" w:sz="0" w:space="0" w:color="auto"/>
                    <w:bottom w:val="none" w:sz="0" w:space="0" w:color="auto"/>
                    <w:right w:val="none" w:sz="0" w:space="0" w:color="auto"/>
                  </w:divBdr>
                  <w:divsChild>
                    <w:div w:id="297107327">
                      <w:marLeft w:val="0"/>
                      <w:marRight w:val="0"/>
                      <w:marTop w:val="0"/>
                      <w:marBottom w:val="0"/>
                      <w:divBdr>
                        <w:top w:val="none" w:sz="0" w:space="0" w:color="auto"/>
                        <w:left w:val="none" w:sz="0" w:space="0" w:color="auto"/>
                        <w:bottom w:val="none" w:sz="0" w:space="0" w:color="auto"/>
                        <w:right w:val="none" w:sz="0" w:space="0" w:color="auto"/>
                      </w:divBdr>
                      <w:divsChild>
                        <w:div w:id="73360669">
                          <w:marLeft w:val="0"/>
                          <w:marRight w:val="0"/>
                          <w:marTop w:val="0"/>
                          <w:marBottom w:val="0"/>
                          <w:divBdr>
                            <w:top w:val="none" w:sz="0" w:space="0" w:color="auto"/>
                            <w:left w:val="none" w:sz="0" w:space="0" w:color="auto"/>
                            <w:bottom w:val="none" w:sz="0" w:space="0" w:color="auto"/>
                            <w:right w:val="none" w:sz="0" w:space="0" w:color="auto"/>
                          </w:divBdr>
                        </w:div>
                        <w:div w:id="9162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8804">
                  <w:marLeft w:val="0"/>
                  <w:marRight w:val="0"/>
                  <w:marTop w:val="0"/>
                  <w:marBottom w:val="0"/>
                  <w:divBdr>
                    <w:top w:val="none" w:sz="0" w:space="0" w:color="auto"/>
                    <w:left w:val="none" w:sz="0" w:space="0" w:color="auto"/>
                    <w:bottom w:val="none" w:sz="0" w:space="0" w:color="auto"/>
                    <w:right w:val="none" w:sz="0" w:space="0" w:color="auto"/>
                  </w:divBdr>
                  <w:divsChild>
                    <w:div w:id="39717654">
                      <w:marLeft w:val="0"/>
                      <w:marRight w:val="0"/>
                      <w:marTop w:val="0"/>
                      <w:marBottom w:val="0"/>
                      <w:divBdr>
                        <w:top w:val="none" w:sz="0" w:space="0" w:color="auto"/>
                        <w:left w:val="none" w:sz="0" w:space="0" w:color="auto"/>
                        <w:bottom w:val="none" w:sz="0" w:space="0" w:color="auto"/>
                        <w:right w:val="none" w:sz="0" w:space="0" w:color="auto"/>
                      </w:divBdr>
                      <w:divsChild>
                        <w:div w:id="1986735038">
                          <w:marLeft w:val="0"/>
                          <w:marRight w:val="0"/>
                          <w:marTop w:val="0"/>
                          <w:marBottom w:val="0"/>
                          <w:divBdr>
                            <w:top w:val="none" w:sz="0" w:space="0" w:color="auto"/>
                            <w:left w:val="none" w:sz="0" w:space="0" w:color="auto"/>
                            <w:bottom w:val="none" w:sz="0" w:space="0" w:color="auto"/>
                            <w:right w:val="none" w:sz="0" w:space="0" w:color="auto"/>
                          </w:divBdr>
                        </w:div>
                        <w:div w:id="6244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8256">
                  <w:marLeft w:val="0"/>
                  <w:marRight w:val="0"/>
                  <w:marTop w:val="0"/>
                  <w:marBottom w:val="0"/>
                  <w:divBdr>
                    <w:top w:val="none" w:sz="0" w:space="0" w:color="auto"/>
                    <w:left w:val="none" w:sz="0" w:space="0" w:color="auto"/>
                    <w:bottom w:val="none" w:sz="0" w:space="0" w:color="auto"/>
                    <w:right w:val="none" w:sz="0" w:space="0" w:color="auto"/>
                  </w:divBdr>
                  <w:divsChild>
                    <w:div w:id="491678636">
                      <w:marLeft w:val="0"/>
                      <w:marRight w:val="0"/>
                      <w:marTop w:val="0"/>
                      <w:marBottom w:val="0"/>
                      <w:divBdr>
                        <w:top w:val="none" w:sz="0" w:space="0" w:color="auto"/>
                        <w:left w:val="none" w:sz="0" w:space="0" w:color="auto"/>
                        <w:bottom w:val="none" w:sz="0" w:space="0" w:color="auto"/>
                        <w:right w:val="none" w:sz="0" w:space="0" w:color="auto"/>
                      </w:divBdr>
                      <w:divsChild>
                        <w:div w:id="1671102923">
                          <w:marLeft w:val="0"/>
                          <w:marRight w:val="0"/>
                          <w:marTop w:val="0"/>
                          <w:marBottom w:val="0"/>
                          <w:divBdr>
                            <w:top w:val="none" w:sz="0" w:space="0" w:color="auto"/>
                            <w:left w:val="none" w:sz="0" w:space="0" w:color="auto"/>
                            <w:bottom w:val="none" w:sz="0" w:space="0" w:color="auto"/>
                            <w:right w:val="none" w:sz="0" w:space="0" w:color="auto"/>
                          </w:divBdr>
                        </w:div>
                        <w:div w:id="11675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0218">
                  <w:marLeft w:val="0"/>
                  <w:marRight w:val="0"/>
                  <w:marTop w:val="0"/>
                  <w:marBottom w:val="0"/>
                  <w:divBdr>
                    <w:top w:val="none" w:sz="0" w:space="0" w:color="auto"/>
                    <w:left w:val="none" w:sz="0" w:space="0" w:color="auto"/>
                    <w:bottom w:val="none" w:sz="0" w:space="0" w:color="auto"/>
                    <w:right w:val="none" w:sz="0" w:space="0" w:color="auto"/>
                  </w:divBdr>
                  <w:divsChild>
                    <w:div w:id="2108689885">
                      <w:marLeft w:val="0"/>
                      <w:marRight w:val="0"/>
                      <w:marTop w:val="0"/>
                      <w:marBottom w:val="0"/>
                      <w:divBdr>
                        <w:top w:val="none" w:sz="0" w:space="0" w:color="auto"/>
                        <w:left w:val="none" w:sz="0" w:space="0" w:color="auto"/>
                        <w:bottom w:val="none" w:sz="0" w:space="0" w:color="auto"/>
                        <w:right w:val="none" w:sz="0" w:space="0" w:color="auto"/>
                      </w:divBdr>
                      <w:divsChild>
                        <w:div w:id="1287468910">
                          <w:marLeft w:val="0"/>
                          <w:marRight w:val="0"/>
                          <w:marTop w:val="0"/>
                          <w:marBottom w:val="0"/>
                          <w:divBdr>
                            <w:top w:val="none" w:sz="0" w:space="0" w:color="auto"/>
                            <w:left w:val="none" w:sz="0" w:space="0" w:color="auto"/>
                            <w:bottom w:val="none" w:sz="0" w:space="0" w:color="auto"/>
                            <w:right w:val="none" w:sz="0" w:space="0" w:color="auto"/>
                          </w:divBdr>
                        </w:div>
                        <w:div w:id="4378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2717">
                  <w:marLeft w:val="0"/>
                  <w:marRight w:val="0"/>
                  <w:marTop w:val="0"/>
                  <w:marBottom w:val="0"/>
                  <w:divBdr>
                    <w:top w:val="none" w:sz="0" w:space="0" w:color="auto"/>
                    <w:left w:val="none" w:sz="0" w:space="0" w:color="auto"/>
                    <w:bottom w:val="none" w:sz="0" w:space="0" w:color="auto"/>
                    <w:right w:val="none" w:sz="0" w:space="0" w:color="auto"/>
                  </w:divBdr>
                  <w:divsChild>
                    <w:div w:id="333265682">
                      <w:marLeft w:val="0"/>
                      <w:marRight w:val="0"/>
                      <w:marTop w:val="0"/>
                      <w:marBottom w:val="0"/>
                      <w:divBdr>
                        <w:top w:val="none" w:sz="0" w:space="0" w:color="auto"/>
                        <w:left w:val="none" w:sz="0" w:space="0" w:color="auto"/>
                        <w:bottom w:val="none" w:sz="0" w:space="0" w:color="auto"/>
                        <w:right w:val="none" w:sz="0" w:space="0" w:color="auto"/>
                      </w:divBdr>
                      <w:divsChild>
                        <w:div w:id="8916632">
                          <w:marLeft w:val="0"/>
                          <w:marRight w:val="0"/>
                          <w:marTop w:val="0"/>
                          <w:marBottom w:val="0"/>
                          <w:divBdr>
                            <w:top w:val="none" w:sz="0" w:space="0" w:color="auto"/>
                            <w:left w:val="none" w:sz="0" w:space="0" w:color="auto"/>
                            <w:bottom w:val="none" w:sz="0" w:space="0" w:color="auto"/>
                            <w:right w:val="none" w:sz="0" w:space="0" w:color="auto"/>
                          </w:divBdr>
                        </w:div>
                        <w:div w:id="17340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gihosting.com/aspnet-core-configurations/" TargetMode="External"/><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aka.ms/aspnetcore-hsts."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yogihosting.com/fluent-api-one-to-many-relationship-entity-framework-core/"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c-sharpcorner.com/article/5-quick-ways-to-delete-duplicate-records-from-database-which-every-developer-m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3401</Words>
  <Characters>19388</Characters>
  <Application>Microsoft Office Word</Application>
  <DocSecurity>0</DocSecurity>
  <Lines>161</Lines>
  <Paragraphs>45</Paragraphs>
  <ScaleCrop>false</ScaleCrop>
  <Company/>
  <LinksUpToDate>false</LinksUpToDate>
  <CharactersWithSpaces>22744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6</cp:revision>
  <dcterms:created xsi:type="dcterms:W3CDTF">2024-10-04T12:08:00Z</dcterms:created>
  <dcterms:modified xsi:type="dcterms:W3CDTF">2024-10-04T12:11:00Z</dcterms:modified>
</cp:coreProperties>
</file>